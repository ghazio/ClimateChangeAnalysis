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4FAD1" w14:textId="75A10220" w:rsidR="00996955" w:rsidRPr="00C57C60" w:rsidDel="00804DFF" w:rsidRDefault="00C57C60" w:rsidP="001F4835">
      <w:pPr>
        <w:jc w:val="both"/>
        <w:rPr>
          <w:del w:id="0" w:author="Muhammad Ghazi Randhawa" w:date="2021-12-20T02:47:00Z"/>
          <w:rFonts w:ascii="Times New Roman" w:hAnsi="Times New Roman" w:cs="Times New Roman"/>
          <w:b/>
        </w:rPr>
      </w:pPr>
      <w:del w:id="1" w:author="Muhammad Ghazi Randhawa" w:date="2021-12-20T02:47:00Z">
        <w:r w:rsidDel="00804DFF">
          <w:rPr>
            <w:rFonts w:ascii="Times New Roman" w:hAnsi="Times New Roman" w:cs="Times New Roman"/>
            <w:b/>
          </w:rPr>
          <w:delText>POL</w:delText>
        </w:r>
        <w:r w:rsidR="006865CF" w:rsidDel="00804DFF">
          <w:rPr>
            <w:rFonts w:ascii="Times New Roman" w:hAnsi="Times New Roman" w:cs="Times New Roman"/>
            <w:b/>
          </w:rPr>
          <w:delText>S</w:delText>
        </w:r>
        <w:r w:rsidR="009059B3" w:rsidDel="00804DFF">
          <w:rPr>
            <w:rFonts w:ascii="Times New Roman" w:hAnsi="Times New Roman" w:cs="Times New Roman"/>
            <w:b/>
          </w:rPr>
          <w:delText>81</w:delText>
        </w:r>
      </w:del>
    </w:p>
    <w:p w14:paraId="59CB0BA7" w14:textId="3CDB8A66" w:rsidR="00F91BE2" w:rsidRPr="00996955" w:rsidDel="00804DFF" w:rsidRDefault="00F91BE2" w:rsidP="001F4835">
      <w:pPr>
        <w:jc w:val="both"/>
        <w:rPr>
          <w:del w:id="2" w:author="Muhammad Ghazi Randhawa" w:date="2021-12-20T02:47:00Z"/>
          <w:rFonts w:ascii="Times New Roman" w:hAnsi="Times New Roman" w:cs="Times New Roman"/>
        </w:rPr>
      </w:pPr>
    </w:p>
    <w:p w14:paraId="36C6ED22" w14:textId="4D593FCC" w:rsidR="00996955" w:rsidDel="00804DFF" w:rsidRDefault="00996955" w:rsidP="001F4835">
      <w:pPr>
        <w:jc w:val="both"/>
        <w:rPr>
          <w:del w:id="3" w:author="Muhammad Ghazi Randhawa" w:date="2021-12-20T02:47:00Z"/>
          <w:rFonts w:ascii="Times New Roman" w:hAnsi="Times New Roman" w:cs="Times New Roman"/>
          <w:b/>
        </w:rPr>
      </w:pPr>
    </w:p>
    <w:p w14:paraId="0883F697" w14:textId="73F15FA8" w:rsidR="00996955" w:rsidDel="00804DFF" w:rsidRDefault="00996955" w:rsidP="001F4835">
      <w:pPr>
        <w:jc w:val="both"/>
        <w:rPr>
          <w:del w:id="4" w:author="Muhammad Ghazi Randhawa" w:date="2021-12-20T02:47:00Z"/>
          <w:rFonts w:ascii="Times New Roman" w:hAnsi="Times New Roman" w:cs="Times New Roman"/>
          <w:b/>
        </w:rPr>
      </w:pPr>
    </w:p>
    <w:p w14:paraId="17ED4623" w14:textId="3B382E5C" w:rsidR="00DA54A5" w:rsidRPr="00B90FE6" w:rsidDel="00804DFF" w:rsidRDefault="0061209C" w:rsidP="001F4835">
      <w:pPr>
        <w:jc w:val="both"/>
        <w:rPr>
          <w:del w:id="5" w:author="Muhammad Ghazi Randhawa" w:date="2021-12-20T02:47:00Z"/>
          <w:rFonts w:ascii="Times New Roman" w:hAnsi="Times New Roman" w:cs="Times New Roman"/>
          <w:b/>
        </w:rPr>
      </w:pPr>
      <w:del w:id="6" w:author="Muhammad Ghazi Randhawa" w:date="2021-12-20T02:47:00Z">
        <w:r w:rsidRPr="00B90FE6" w:rsidDel="00804DFF">
          <w:rPr>
            <w:rFonts w:ascii="Times New Roman" w:hAnsi="Times New Roman" w:cs="Times New Roman"/>
            <w:b/>
          </w:rPr>
          <w:delText>Guidelines for the Data Paper:</w:delText>
        </w:r>
      </w:del>
    </w:p>
    <w:p w14:paraId="04A85FAC" w14:textId="75575B6E" w:rsidR="0061209C" w:rsidDel="00804DFF" w:rsidRDefault="0061209C" w:rsidP="001F4835">
      <w:pPr>
        <w:jc w:val="both"/>
        <w:rPr>
          <w:del w:id="7" w:author="Muhammad Ghazi Randhawa" w:date="2021-12-20T02:47:00Z"/>
          <w:rFonts w:ascii="Times New Roman" w:hAnsi="Times New Roman" w:cs="Times New Roman"/>
          <w:b/>
        </w:rPr>
      </w:pPr>
    </w:p>
    <w:p w14:paraId="3714F82E" w14:textId="4D187810" w:rsidR="007748CD" w:rsidRPr="007748CD" w:rsidDel="00804DFF" w:rsidRDefault="007748CD" w:rsidP="001F4835">
      <w:pPr>
        <w:jc w:val="both"/>
        <w:rPr>
          <w:del w:id="8" w:author="Muhammad Ghazi Randhawa" w:date="2021-12-20T02:47:00Z"/>
          <w:rFonts w:ascii="Times New Roman" w:eastAsia="Arial" w:hAnsi="Times New Roman"/>
          <w:color w:val="000000"/>
        </w:rPr>
      </w:pPr>
      <w:del w:id="9" w:author="Muhammad Ghazi Randhawa" w:date="2021-12-20T02:47:00Z">
        <w:r w:rsidRPr="0099287E" w:rsidDel="00804DFF">
          <w:rPr>
            <w:rFonts w:ascii="Times New Roman" w:eastAsia="Arial" w:hAnsi="Times New Roman"/>
            <w:color w:val="000000"/>
            <w:w w:val="102"/>
          </w:rPr>
          <w:delText>Write this paper with your own level of comfort with data in mind – if you fear even seeing a chart, then make sure to work on that fear; if you don’t know how to use Excel, then this is your change to begin learning it; if you are comfortable with data and want to push yourself, then you should (e.g. try a regression).</w:delText>
        </w:r>
        <w:r w:rsidDel="00804DFF">
          <w:rPr>
            <w:rFonts w:ascii="Times New Roman" w:eastAsia="Arial" w:hAnsi="Times New Roman"/>
            <w:color w:val="000000"/>
            <w:w w:val="102"/>
          </w:rPr>
          <w:delText xml:space="preserve">  </w:delText>
        </w:r>
        <w:r w:rsidDel="00804DFF">
          <w:rPr>
            <w:rFonts w:ascii="Times New Roman" w:eastAsia="Arial" w:hAnsi="Times New Roman"/>
            <w:color w:val="000000"/>
          </w:rPr>
          <w:delText xml:space="preserve"> </w:delText>
        </w:r>
        <w:r w:rsidRPr="0099287E" w:rsidDel="00804DFF">
          <w:rPr>
            <w:rFonts w:ascii="Times New Roman" w:eastAsia="Arial" w:hAnsi="Times New Roman"/>
            <w:color w:val="000000"/>
          </w:rPr>
          <w:delText>The inclusion of at least</w:delText>
        </w:r>
        <w:r w:rsidRPr="0099287E" w:rsidDel="00804DFF">
          <w:rPr>
            <w:rFonts w:ascii="Times New Roman" w:eastAsia="Arial" w:hAnsi="Times New Roman"/>
            <w:color w:val="000000"/>
            <w:spacing w:val="17"/>
          </w:rPr>
          <w:delText xml:space="preserve"> </w:delText>
        </w:r>
        <w:r w:rsidRPr="0099287E" w:rsidDel="00804DFF">
          <w:rPr>
            <w:rFonts w:ascii="Times New Roman" w:eastAsia="Arial" w:hAnsi="Times New Roman"/>
            <w:color w:val="000000"/>
          </w:rPr>
          <w:delText>4</w:delText>
        </w:r>
        <w:r w:rsidRPr="0099287E" w:rsidDel="00804DFF">
          <w:rPr>
            <w:rFonts w:ascii="Times New Roman" w:eastAsia="Arial" w:hAnsi="Times New Roman"/>
            <w:color w:val="000000"/>
            <w:spacing w:val="7"/>
          </w:rPr>
          <w:delText xml:space="preserve"> </w:delText>
        </w:r>
        <w:r w:rsidRPr="0099287E" w:rsidDel="00804DFF">
          <w:rPr>
            <w:rFonts w:ascii="Times New Roman" w:eastAsia="Arial" w:hAnsi="Times New Roman"/>
            <w:color w:val="000000"/>
          </w:rPr>
          <w:delText>figures</w:delText>
        </w:r>
        <w:r w:rsidRPr="0099287E" w:rsidDel="00804DFF">
          <w:rPr>
            <w:rFonts w:ascii="Times New Roman" w:eastAsia="Arial" w:hAnsi="Times New Roman"/>
            <w:color w:val="000000"/>
            <w:spacing w:val="17"/>
          </w:rPr>
          <w:delText xml:space="preserve"> </w:delText>
        </w:r>
        <w:r w:rsidRPr="0099287E" w:rsidDel="00804DFF">
          <w:rPr>
            <w:rFonts w:ascii="Times New Roman" w:eastAsia="Arial" w:hAnsi="Times New Roman"/>
            <w:color w:val="000000"/>
          </w:rPr>
          <w:delText>and/or</w:delText>
        </w:r>
        <w:r w:rsidRPr="0099287E" w:rsidDel="00804DFF">
          <w:rPr>
            <w:rFonts w:ascii="Times New Roman" w:eastAsia="Arial" w:hAnsi="Times New Roman"/>
            <w:color w:val="000000"/>
            <w:spacing w:val="16"/>
          </w:rPr>
          <w:delText xml:space="preserve"> </w:delText>
        </w:r>
        <w:r w:rsidRPr="0099287E" w:rsidDel="00804DFF">
          <w:rPr>
            <w:rFonts w:ascii="Times New Roman" w:eastAsia="Arial" w:hAnsi="Times New Roman"/>
            <w:color w:val="000000"/>
          </w:rPr>
          <w:delText xml:space="preserve">tables is </w:delText>
        </w:r>
        <w:r w:rsidDel="00804DFF">
          <w:rPr>
            <w:rFonts w:ascii="Times New Roman" w:eastAsia="Arial" w:hAnsi="Times New Roman"/>
            <w:color w:val="000000"/>
          </w:rPr>
          <w:delText>required for this paper</w:delText>
        </w:r>
        <w:r w:rsidRPr="0099287E" w:rsidDel="00804DFF">
          <w:rPr>
            <w:rFonts w:ascii="Times New Roman" w:eastAsia="Arial" w:hAnsi="Times New Roman"/>
            <w:color w:val="000000"/>
          </w:rPr>
          <w:delText xml:space="preserve">. </w:delText>
        </w:r>
        <w:r w:rsidRPr="0099287E" w:rsidDel="00804DFF">
          <w:rPr>
            <w:rFonts w:ascii="Times New Roman" w:eastAsia="Arial" w:hAnsi="Times New Roman"/>
            <w:color w:val="000000"/>
            <w:spacing w:val="18"/>
          </w:rPr>
          <w:delText xml:space="preserve"> </w:delText>
        </w:r>
      </w:del>
    </w:p>
    <w:p w14:paraId="1E565BD5" w14:textId="3EC2CE70" w:rsidR="007748CD" w:rsidDel="00804DFF" w:rsidRDefault="007748CD" w:rsidP="001F4835">
      <w:pPr>
        <w:jc w:val="both"/>
        <w:rPr>
          <w:del w:id="10" w:author="Muhammad Ghazi Randhawa" w:date="2021-12-20T02:47:00Z"/>
          <w:rFonts w:ascii="Times New Roman" w:eastAsia="Arial" w:hAnsi="Times New Roman"/>
          <w:color w:val="000000"/>
          <w:spacing w:val="18"/>
        </w:rPr>
      </w:pPr>
    </w:p>
    <w:p w14:paraId="091CE5F4" w14:textId="5BEE67A7" w:rsidR="007748CD" w:rsidDel="00804DFF" w:rsidRDefault="007748CD" w:rsidP="001F4835">
      <w:pPr>
        <w:jc w:val="both"/>
        <w:rPr>
          <w:del w:id="11" w:author="Muhammad Ghazi Randhawa" w:date="2021-12-20T02:47:00Z"/>
          <w:rFonts w:ascii="Times New Roman" w:eastAsia="Arial" w:hAnsi="Times New Roman"/>
          <w:color w:val="000000"/>
        </w:rPr>
      </w:pPr>
      <w:del w:id="12" w:author="Muhammad Ghazi Randhawa" w:date="2021-12-20T02:47:00Z">
        <w:r w:rsidDel="00804DFF">
          <w:rPr>
            <w:rFonts w:ascii="Times New Roman" w:eastAsia="Arial" w:hAnsi="Times New Roman"/>
            <w:color w:val="000000"/>
          </w:rPr>
          <w:delText>Many readings for</w:delText>
        </w:r>
        <w:r w:rsidRPr="0099287E" w:rsidDel="00804DFF">
          <w:rPr>
            <w:rFonts w:ascii="Times New Roman" w:eastAsia="Arial" w:hAnsi="Times New Roman"/>
            <w:color w:val="000000"/>
          </w:rPr>
          <w:delText xml:space="preserve"> this class demonstrate</w:delText>
        </w:r>
        <w:r w:rsidRPr="0099287E" w:rsidDel="00804DFF">
          <w:rPr>
            <w:rFonts w:ascii="Times New Roman" w:eastAsia="Arial" w:hAnsi="Times New Roman"/>
            <w:color w:val="000000"/>
            <w:spacing w:val="22"/>
          </w:rPr>
          <w:delText xml:space="preserve"> </w:delText>
        </w:r>
        <w:r w:rsidRPr="0099287E" w:rsidDel="00804DFF">
          <w:rPr>
            <w:rFonts w:ascii="Times New Roman" w:eastAsia="Arial" w:hAnsi="Times New Roman"/>
            <w:color w:val="000000"/>
          </w:rPr>
          <w:delText>ways</w:delText>
        </w:r>
        <w:r w:rsidRPr="0099287E" w:rsidDel="00804DFF">
          <w:rPr>
            <w:rFonts w:ascii="Times New Roman" w:eastAsia="Arial" w:hAnsi="Times New Roman"/>
            <w:color w:val="000000"/>
            <w:spacing w:val="20"/>
          </w:rPr>
          <w:delText xml:space="preserve"> </w:delText>
        </w:r>
        <w:r w:rsidRPr="0099287E" w:rsidDel="00804DFF">
          <w:rPr>
            <w:rFonts w:ascii="Times New Roman" w:eastAsia="Arial" w:hAnsi="Times New Roman"/>
            <w:color w:val="000000"/>
          </w:rPr>
          <w:delText>in</w:delText>
        </w:r>
        <w:r w:rsidRPr="0099287E" w:rsidDel="00804DFF">
          <w:rPr>
            <w:rFonts w:ascii="Times New Roman" w:eastAsia="Arial" w:hAnsi="Times New Roman"/>
            <w:color w:val="000000"/>
            <w:spacing w:val="6"/>
          </w:rPr>
          <w:delText xml:space="preserve"> </w:delText>
        </w:r>
        <w:r w:rsidRPr="0099287E" w:rsidDel="00804DFF">
          <w:rPr>
            <w:rFonts w:ascii="Times New Roman" w:eastAsia="Arial" w:hAnsi="Times New Roman"/>
            <w:color w:val="000000"/>
          </w:rPr>
          <w:delText>which</w:delText>
        </w:r>
        <w:r w:rsidRPr="0099287E" w:rsidDel="00804DFF">
          <w:rPr>
            <w:rFonts w:ascii="Times New Roman" w:eastAsia="Arial" w:hAnsi="Times New Roman"/>
            <w:color w:val="000000"/>
            <w:spacing w:val="24"/>
          </w:rPr>
          <w:delText xml:space="preserve"> </w:delText>
        </w:r>
        <w:r w:rsidRPr="0099287E" w:rsidDel="00804DFF">
          <w:rPr>
            <w:rFonts w:ascii="Times New Roman" w:eastAsia="Arial" w:hAnsi="Times New Roman"/>
            <w:color w:val="000000"/>
            <w:w w:val="102"/>
          </w:rPr>
          <w:delText xml:space="preserve">the </w:delText>
        </w:r>
        <w:r w:rsidRPr="0099287E" w:rsidDel="00804DFF">
          <w:rPr>
            <w:rFonts w:ascii="Times New Roman" w:eastAsia="Arial" w:hAnsi="Times New Roman"/>
            <w:color w:val="000000"/>
          </w:rPr>
          <w:delText>authors</w:delText>
        </w:r>
        <w:r w:rsidRPr="0099287E" w:rsidDel="00804DFF">
          <w:rPr>
            <w:rFonts w:ascii="Times New Roman" w:eastAsia="Arial" w:hAnsi="Times New Roman"/>
            <w:color w:val="000000"/>
            <w:spacing w:val="29"/>
          </w:rPr>
          <w:delText xml:space="preserve"> </w:delText>
        </w:r>
        <w:r w:rsidRPr="0099287E" w:rsidDel="00804DFF">
          <w:rPr>
            <w:rFonts w:ascii="Times New Roman" w:eastAsia="Arial" w:hAnsi="Times New Roman"/>
            <w:color w:val="000000"/>
          </w:rPr>
          <w:delText>supply</w:delText>
        </w:r>
        <w:r w:rsidRPr="0099287E" w:rsidDel="00804DFF">
          <w:rPr>
            <w:rFonts w:ascii="Times New Roman" w:eastAsia="Arial" w:hAnsi="Times New Roman"/>
            <w:color w:val="000000"/>
            <w:spacing w:val="20"/>
          </w:rPr>
          <w:delText xml:space="preserve"> </w:delText>
        </w:r>
        <w:r w:rsidRPr="0099287E" w:rsidDel="00804DFF">
          <w:rPr>
            <w:rFonts w:ascii="Times New Roman" w:eastAsia="Arial" w:hAnsi="Times New Roman"/>
            <w:color w:val="000000"/>
          </w:rPr>
          <w:delText>data</w:delText>
        </w:r>
        <w:r w:rsidRPr="0099287E" w:rsidDel="00804DFF">
          <w:rPr>
            <w:rFonts w:ascii="Times New Roman" w:eastAsia="Arial" w:hAnsi="Times New Roman"/>
            <w:color w:val="000000"/>
            <w:spacing w:val="11"/>
          </w:rPr>
          <w:delText xml:space="preserve"> </w:delText>
        </w:r>
        <w:r w:rsidRPr="0099287E" w:rsidDel="00804DFF">
          <w:rPr>
            <w:rFonts w:ascii="Times New Roman" w:eastAsia="Arial" w:hAnsi="Times New Roman"/>
            <w:color w:val="000000"/>
          </w:rPr>
          <w:delText>to</w:delText>
        </w:r>
        <w:r w:rsidRPr="0099287E" w:rsidDel="00804DFF">
          <w:rPr>
            <w:rFonts w:ascii="Times New Roman" w:eastAsia="Arial" w:hAnsi="Times New Roman"/>
            <w:color w:val="000000"/>
            <w:spacing w:val="7"/>
          </w:rPr>
          <w:delText xml:space="preserve"> </w:delText>
        </w:r>
        <w:r w:rsidRPr="0099287E" w:rsidDel="00804DFF">
          <w:rPr>
            <w:rFonts w:ascii="Times New Roman" w:eastAsia="Arial" w:hAnsi="Times New Roman"/>
            <w:color w:val="000000"/>
          </w:rPr>
          <w:delText>support</w:delText>
        </w:r>
        <w:r w:rsidRPr="0099287E" w:rsidDel="00804DFF">
          <w:rPr>
            <w:rFonts w:ascii="Times New Roman" w:eastAsia="Arial" w:hAnsi="Times New Roman"/>
            <w:color w:val="000000"/>
            <w:spacing w:val="23"/>
          </w:rPr>
          <w:delText xml:space="preserve"> </w:delText>
        </w:r>
        <w:r w:rsidRPr="0099287E" w:rsidDel="00804DFF">
          <w:rPr>
            <w:rFonts w:ascii="Times New Roman" w:eastAsia="Arial" w:hAnsi="Times New Roman"/>
            <w:color w:val="000000"/>
          </w:rPr>
          <w:delText>their</w:delText>
        </w:r>
        <w:r w:rsidRPr="0099287E" w:rsidDel="00804DFF">
          <w:rPr>
            <w:rFonts w:ascii="Times New Roman" w:eastAsia="Arial" w:hAnsi="Times New Roman"/>
            <w:color w:val="000000"/>
            <w:spacing w:val="6"/>
          </w:rPr>
          <w:delText xml:space="preserve"> </w:delText>
        </w:r>
        <w:r w:rsidRPr="0099287E" w:rsidDel="00804DFF">
          <w:rPr>
            <w:rFonts w:ascii="Times New Roman" w:eastAsia="Arial" w:hAnsi="Times New Roman"/>
            <w:color w:val="000000"/>
          </w:rPr>
          <w:delText>point</w:delText>
        </w:r>
        <w:r w:rsidRPr="0099287E" w:rsidDel="00804DFF">
          <w:rPr>
            <w:rFonts w:ascii="Times New Roman" w:eastAsia="Arial" w:hAnsi="Times New Roman"/>
            <w:color w:val="000000"/>
            <w:spacing w:val="2"/>
          </w:rPr>
          <w:delText>s</w:delText>
        </w:r>
        <w:r w:rsidRPr="0099287E" w:rsidDel="00804DFF">
          <w:rPr>
            <w:rFonts w:ascii="Times New Roman" w:eastAsia="Arial" w:hAnsi="Times New Roman"/>
            <w:color w:val="000000"/>
          </w:rPr>
          <w:delText xml:space="preserve">. </w:delText>
        </w:r>
        <w:r w:rsidRPr="0099287E" w:rsidDel="00804DFF">
          <w:rPr>
            <w:rFonts w:ascii="Times New Roman" w:eastAsia="Arial" w:hAnsi="Times New Roman"/>
            <w:color w:val="000000"/>
            <w:spacing w:val="21"/>
          </w:rPr>
          <w:delText xml:space="preserve"> </w:delText>
        </w:r>
        <w:r w:rsidRPr="0099287E" w:rsidDel="00804DFF">
          <w:rPr>
            <w:rFonts w:ascii="Times New Roman" w:eastAsia="Arial" w:hAnsi="Times New Roman"/>
            <w:color w:val="000000"/>
          </w:rPr>
          <w:delText>Suggested</w:delText>
        </w:r>
        <w:r w:rsidRPr="0099287E" w:rsidDel="00804DFF">
          <w:rPr>
            <w:rFonts w:ascii="Times New Roman" w:eastAsia="Arial" w:hAnsi="Times New Roman"/>
            <w:color w:val="000000"/>
            <w:spacing w:val="26"/>
          </w:rPr>
          <w:delText xml:space="preserve"> </w:delText>
        </w:r>
        <w:r w:rsidRPr="0099287E" w:rsidDel="00804DFF">
          <w:rPr>
            <w:rFonts w:ascii="Times New Roman" w:eastAsia="Arial" w:hAnsi="Times New Roman"/>
            <w:color w:val="000000"/>
          </w:rPr>
          <w:delText>sources</w:delText>
        </w:r>
        <w:r w:rsidRPr="0099287E" w:rsidDel="00804DFF">
          <w:rPr>
            <w:rFonts w:ascii="Times New Roman" w:eastAsia="Arial" w:hAnsi="Times New Roman"/>
            <w:color w:val="000000"/>
            <w:spacing w:val="25"/>
          </w:rPr>
          <w:delText xml:space="preserve"> </w:delText>
        </w:r>
        <w:r w:rsidRPr="0099287E" w:rsidDel="00804DFF">
          <w:rPr>
            <w:rFonts w:ascii="Times New Roman" w:eastAsia="Arial" w:hAnsi="Times New Roman"/>
            <w:color w:val="000000"/>
            <w:w w:val="104"/>
          </w:rPr>
          <w:delText xml:space="preserve">from which the student can collect </w:delText>
        </w:r>
        <w:r w:rsidRPr="0099287E" w:rsidDel="00804DFF">
          <w:rPr>
            <w:rFonts w:ascii="Times New Roman" w:eastAsia="Arial" w:hAnsi="Times New Roman"/>
            <w:color w:val="000000"/>
          </w:rPr>
          <w:delText xml:space="preserve">data </w:delText>
        </w:r>
        <w:r w:rsidDel="00804DFF">
          <w:rPr>
            <w:rFonts w:ascii="Times New Roman" w:eastAsia="Arial" w:hAnsi="Times New Roman"/>
            <w:color w:val="000000"/>
          </w:rPr>
          <w:delText>are listed at the end.</w:delText>
        </w:r>
        <w:r w:rsidRPr="0099287E" w:rsidDel="00804DFF">
          <w:rPr>
            <w:rFonts w:ascii="Times New Roman" w:eastAsia="Arial" w:hAnsi="Times New Roman"/>
            <w:color w:val="000000"/>
          </w:rPr>
          <w:delText xml:space="preserve"> </w:delText>
        </w:r>
      </w:del>
    </w:p>
    <w:p w14:paraId="223A9ACD" w14:textId="640B55D8" w:rsidR="007748CD" w:rsidDel="00804DFF" w:rsidRDefault="007748CD" w:rsidP="001F4835">
      <w:pPr>
        <w:jc w:val="both"/>
        <w:rPr>
          <w:del w:id="13" w:author="Muhammad Ghazi Randhawa" w:date="2021-12-20T02:47:00Z"/>
          <w:rFonts w:ascii="Times New Roman" w:eastAsia="Arial" w:hAnsi="Times New Roman"/>
          <w:color w:val="000000"/>
        </w:rPr>
      </w:pPr>
    </w:p>
    <w:p w14:paraId="786F53C6" w14:textId="3F9D0FE2" w:rsidR="007748CD" w:rsidDel="00804DFF" w:rsidRDefault="007748CD" w:rsidP="001F4835">
      <w:pPr>
        <w:jc w:val="both"/>
        <w:rPr>
          <w:del w:id="14" w:author="Muhammad Ghazi Randhawa" w:date="2021-12-20T02:47:00Z"/>
          <w:rFonts w:ascii="Times New Roman" w:eastAsia="Arial" w:hAnsi="Times New Roman"/>
          <w:color w:val="000000"/>
          <w:w w:val="102"/>
        </w:rPr>
      </w:pPr>
      <w:del w:id="15" w:author="Muhammad Ghazi Randhawa" w:date="2021-12-20T02:47:00Z">
        <w:r w:rsidRPr="0099287E" w:rsidDel="00804DFF">
          <w:rPr>
            <w:rFonts w:ascii="Times New Roman" w:eastAsia="Arial" w:hAnsi="Times New Roman"/>
            <w:color w:val="000000"/>
          </w:rPr>
          <w:delText>The use of</w:delText>
        </w:r>
        <w:r w:rsidRPr="0099287E" w:rsidDel="00804DFF">
          <w:rPr>
            <w:rFonts w:ascii="Times New Roman" w:eastAsia="Arial" w:hAnsi="Times New Roman"/>
            <w:color w:val="000000"/>
            <w:spacing w:val="20"/>
          </w:rPr>
          <w:delText xml:space="preserve"> </w:delText>
        </w:r>
        <w:r w:rsidRPr="0099287E" w:rsidDel="00804DFF">
          <w:rPr>
            <w:rFonts w:ascii="Times New Roman" w:eastAsia="Arial" w:hAnsi="Times New Roman"/>
            <w:color w:val="000000"/>
          </w:rPr>
          <w:delText>tables</w:delText>
        </w:r>
        <w:r w:rsidRPr="0099287E" w:rsidDel="00804DFF">
          <w:rPr>
            <w:rFonts w:ascii="Times New Roman" w:eastAsia="Arial" w:hAnsi="Times New Roman"/>
            <w:color w:val="000000"/>
            <w:spacing w:val="15"/>
          </w:rPr>
          <w:delText xml:space="preserve"> </w:delText>
        </w:r>
        <w:r w:rsidRPr="0099287E" w:rsidDel="00804DFF">
          <w:rPr>
            <w:rFonts w:ascii="Times New Roman" w:eastAsia="Arial" w:hAnsi="Times New Roman"/>
            <w:color w:val="000000"/>
          </w:rPr>
          <w:delText>or</w:delText>
        </w:r>
        <w:r w:rsidRPr="0099287E" w:rsidDel="00804DFF">
          <w:rPr>
            <w:rFonts w:ascii="Times New Roman" w:eastAsia="Arial" w:hAnsi="Times New Roman"/>
            <w:color w:val="000000"/>
            <w:spacing w:val="8"/>
          </w:rPr>
          <w:delText xml:space="preserve"> </w:delText>
        </w:r>
        <w:r w:rsidRPr="0099287E" w:rsidDel="00804DFF">
          <w:rPr>
            <w:rFonts w:ascii="Times New Roman" w:eastAsia="Arial" w:hAnsi="Times New Roman"/>
            <w:color w:val="000000"/>
          </w:rPr>
          <w:delText>figures</w:delText>
        </w:r>
        <w:r w:rsidRPr="0099287E" w:rsidDel="00804DFF">
          <w:rPr>
            <w:rFonts w:ascii="Times New Roman" w:eastAsia="Arial" w:hAnsi="Times New Roman"/>
            <w:color w:val="000000"/>
            <w:spacing w:val="13"/>
          </w:rPr>
          <w:delText xml:space="preserve"> </w:delText>
        </w:r>
        <w:r w:rsidRPr="0099287E" w:rsidDel="00804DFF">
          <w:rPr>
            <w:rFonts w:ascii="Times New Roman" w:eastAsia="Arial" w:hAnsi="Times New Roman"/>
            <w:color w:val="000000"/>
          </w:rPr>
          <w:delText>in published papers</w:delText>
        </w:r>
        <w:r w:rsidRPr="0099287E" w:rsidDel="00804DFF">
          <w:rPr>
            <w:rFonts w:ascii="Times New Roman" w:eastAsia="Arial" w:hAnsi="Times New Roman"/>
            <w:color w:val="000000"/>
            <w:spacing w:val="30"/>
          </w:rPr>
          <w:delText xml:space="preserve"> </w:delText>
        </w:r>
        <w:r w:rsidRPr="0099287E" w:rsidDel="00804DFF">
          <w:rPr>
            <w:rFonts w:ascii="Times New Roman" w:eastAsia="Arial" w:hAnsi="Times New Roman"/>
            <w:color w:val="000000"/>
          </w:rPr>
          <w:delText>or</w:delText>
        </w:r>
        <w:r w:rsidRPr="0099287E" w:rsidDel="00804DFF">
          <w:rPr>
            <w:rFonts w:ascii="Times New Roman" w:eastAsia="Arial" w:hAnsi="Times New Roman"/>
            <w:color w:val="000000"/>
            <w:spacing w:val="11"/>
          </w:rPr>
          <w:delText xml:space="preserve"> </w:delText>
        </w:r>
        <w:r w:rsidRPr="0099287E" w:rsidDel="00804DFF">
          <w:rPr>
            <w:rFonts w:ascii="Times New Roman" w:eastAsia="Arial" w:hAnsi="Times New Roman"/>
            <w:color w:val="000000"/>
          </w:rPr>
          <w:delText>from</w:delText>
        </w:r>
        <w:r w:rsidRPr="0099287E" w:rsidDel="00804DFF">
          <w:rPr>
            <w:rFonts w:ascii="Times New Roman" w:eastAsia="Arial" w:hAnsi="Times New Roman"/>
            <w:color w:val="000000"/>
            <w:spacing w:val="13"/>
          </w:rPr>
          <w:delText xml:space="preserve"> </w:delText>
        </w:r>
        <w:r w:rsidRPr="0099287E" w:rsidDel="00804DFF">
          <w:rPr>
            <w:rFonts w:ascii="Times New Roman" w:eastAsia="Arial" w:hAnsi="Times New Roman"/>
            <w:color w:val="000000"/>
          </w:rPr>
          <w:delText>periodicals,</w:delText>
        </w:r>
        <w:r w:rsidRPr="0099287E" w:rsidDel="00804DFF">
          <w:rPr>
            <w:rFonts w:ascii="Times New Roman" w:eastAsia="Arial" w:hAnsi="Times New Roman"/>
            <w:color w:val="000000"/>
            <w:spacing w:val="48"/>
          </w:rPr>
          <w:delText xml:space="preserve"> </w:delText>
        </w:r>
        <w:r w:rsidRPr="0099287E" w:rsidDel="00804DFF">
          <w:rPr>
            <w:rFonts w:ascii="Times New Roman" w:eastAsia="Arial" w:hAnsi="Times New Roman"/>
            <w:color w:val="000000"/>
          </w:rPr>
          <w:delText>such</w:delText>
        </w:r>
        <w:r w:rsidRPr="0099287E" w:rsidDel="00804DFF">
          <w:rPr>
            <w:rFonts w:ascii="Times New Roman" w:eastAsia="Arial" w:hAnsi="Times New Roman"/>
            <w:color w:val="000000"/>
            <w:spacing w:val="9"/>
          </w:rPr>
          <w:delText xml:space="preserve"> </w:delText>
        </w:r>
        <w:r w:rsidRPr="0099287E" w:rsidDel="00804DFF">
          <w:rPr>
            <w:rFonts w:ascii="Times New Roman" w:eastAsia="Arial" w:hAnsi="Times New Roman"/>
            <w:color w:val="000000"/>
          </w:rPr>
          <w:delText>as</w:delText>
        </w:r>
        <w:r w:rsidRPr="0099287E" w:rsidDel="00804DFF">
          <w:rPr>
            <w:rFonts w:ascii="Times New Roman" w:eastAsia="Arial" w:hAnsi="Times New Roman"/>
            <w:color w:val="000000"/>
            <w:spacing w:val="17"/>
          </w:rPr>
          <w:delText xml:space="preserve"> </w:delText>
        </w:r>
        <w:r w:rsidRPr="0099287E" w:rsidDel="00804DFF">
          <w:rPr>
            <w:rFonts w:ascii="Times New Roman" w:eastAsia="Arial" w:hAnsi="Times New Roman"/>
            <w:i/>
            <w:color w:val="000000"/>
          </w:rPr>
          <w:delText>the</w:delText>
        </w:r>
        <w:r w:rsidRPr="0099287E" w:rsidDel="00804DFF">
          <w:rPr>
            <w:rFonts w:ascii="Times New Roman" w:eastAsia="Arial" w:hAnsi="Times New Roman"/>
            <w:i/>
            <w:color w:val="000000"/>
            <w:spacing w:val="2"/>
          </w:rPr>
          <w:delText xml:space="preserve"> </w:delText>
        </w:r>
        <w:r w:rsidRPr="0099287E" w:rsidDel="00804DFF">
          <w:rPr>
            <w:rFonts w:ascii="Times New Roman" w:eastAsia="Arial" w:hAnsi="Times New Roman"/>
            <w:i/>
            <w:color w:val="000000"/>
          </w:rPr>
          <w:delText>Economist,</w:delText>
        </w:r>
        <w:r w:rsidRPr="0099287E" w:rsidDel="00804DFF">
          <w:rPr>
            <w:rFonts w:ascii="Times New Roman" w:eastAsia="Arial" w:hAnsi="Times New Roman"/>
            <w:i/>
            <w:color w:val="000000"/>
            <w:spacing w:val="28"/>
          </w:rPr>
          <w:delText xml:space="preserve"> </w:delText>
        </w:r>
        <w:r w:rsidRPr="0099287E" w:rsidDel="00804DFF">
          <w:rPr>
            <w:rFonts w:ascii="Times New Roman" w:eastAsia="Arial" w:hAnsi="Times New Roman"/>
            <w:i/>
            <w:color w:val="000000"/>
          </w:rPr>
          <w:delText>the</w:delText>
        </w:r>
        <w:r w:rsidRPr="0099287E" w:rsidDel="00804DFF">
          <w:rPr>
            <w:rFonts w:ascii="Times New Roman" w:eastAsia="Arial" w:hAnsi="Times New Roman"/>
            <w:i/>
            <w:color w:val="000000"/>
            <w:spacing w:val="8"/>
          </w:rPr>
          <w:delText xml:space="preserve"> </w:delText>
        </w:r>
        <w:r w:rsidRPr="0099287E" w:rsidDel="00804DFF">
          <w:rPr>
            <w:rFonts w:ascii="Times New Roman" w:eastAsia="Arial" w:hAnsi="Times New Roman"/>
            <w:i/>
            <w:color w:val="000000"/>
          </w:rPr>
          <w:delText>New</w:delText>
        </w:r>
        <w:r w:rsidRPr="0099287E" w:rsidDel="00804DFF">
          <w:rPr>
            <w:rFonts w:ascii="Times New Roman" w:eastAsia="Arial" w:hAnsi="Times New Roman"/>
            <w:i/>
            <w:color w:val="000000"/>
            <w:spacing w:val="23"/>
          </w:rPr>
          <w:delText xml:space="preserve"> </w:delText>
        </w:r>
        <w:r w:rsidRPr="0099287E" w:rsidDel="00804DFF">
          <w:rPr>
            <w:rFonts w:ascii="Times New Roman" w:eastAsia="Arial" w:hAnsi="Times New Roman"/>
            <w:i/>
            <w:color w:val="000000"/>
          </w:rPr>
          <w:delText>York Times,</w:delText>
        </w:r>
        <w:r w:rsidRPr="0099287E" w:rsidDel="00804DFF">
          <w:rPr>
            <w:rFonts w:ascii="Times New Roman" w:eastAsia="Arial" w:hAnsi="Times New Roman"/>
            <w:i/>
            <w:color w:val="000000"/>
            <w:spacing w:val="16"/>
          </w:rPr>
          <w:delText xml:space="preserve"> </w:delText>
        </w:r>
        <w:r w:rsidRPr="0099287E" w:rsidDel="00804DFF">
          <w:rPr>
            <w:rFonts w:ascii="Times New Roman" w:eastAsia="Arial" w:hAnsi="Times New Roman"/>
            <w:i/>
            <w:color w:val="000000"/>
          </w:rPr>
          <w:delText>the</w:delText>
        </w:r>
        <w:r w:rsidRPr="0099287E" w:rsidDel="00804DFF">
          <w:rPr>
            <w:rFonts w:ascii="Times New Roman" w:eastAsia="Arial" w:hAnsi="Times New Roman"/>
            <w:i/>
            <w:color w:val="000000"/>
            <w:spacing w:val="13"/>
          </w:rPr>
          <w:delText xml:space="preserve"> </w:delText>
        </w:r>
        <w:r w:rsidRPr="0099287E" w:rsidDel="00804DFF">
          <w:rPr>
            <w:rFonts w:ascii="Times New Roman" w:eastAsia="Arial" w:hAnsi="Times New Roman"/>
            <w:i/>
            <w:color w:val="000000"/>
          </w:rPr>
          <w:delText>Financial</w:delText>
        </w:r>
        <w:r w:rsidRPr="0099287E" w:rsidDel="00804DFF">
          <w:rPr>
            <w:rFonts w:ascii="Times New Roman" w:eastAsia="Arial" w:hAnsi="Times New Roman"/>
            <w:i/>
            <w:color w:val="000000"/>
            <w:spacing w:val="27"/>
          </w:rPr>
          <w:delText xml:space="preserve"> </w:delText>
        </w:r>
        <w:r w:rsidRPr="0099287E" w:rsidDel="00804DFF">
          <w:rPr>
            <w:rFonts w:ascii="Times New Roman" w:eastAsia="Arial" w:hAnsi="Times New Roman"/>
            <w:i/>
            <w:color w:val="000000"/>
            <w:w w:val="104"/>
          </w:rPr>
          <w:delText xml:space="preserve">Times </w:delText>
        </w:r>
        <w:r w:rsidRPr="0099287E" w:rsidDel="00804DFF">
          <w:rPr>
            <w:rFonts w:ascii="Times New Roman" w:eastAsia="Arial" w:hAnsi="Times New Roman"/>
            <w:color w:val="000000"/>
            <w:w w:val="104"/>
          </w:rPr>
          <w:delText>is also acceptable</w:delText>
        </w:r>
        <w:r w:rsidRPr="0099287E" w:rsidDel="00804DFF">
          <w:rPr>
            <w:rFonts w:ascii="Times New Roman" w:eastAsia="Arial" w:hAnsi="Times New Roman"/>
            <w:color w:val="000000"/>
          </w:rPr>
          <w:delText xml:space="preserve">. </w:delText>
        </w:r>
        <w:r w:rsidRPr="0099287E" w:rsidDel="00804DFF">
          <w:rPr>
            <w:rFonts w:ascii="Times New Roman" w:eastAsia="Arial" w:hAnsi="Times New Roman"/>
            <w:color w:val="000000"/>
            <w:spacing w:val="26"/>
          </w:rPr>
          <w:delText xml:space="preserve"> </w:delText>
        </w:r>
        <w:r w:rsidRPr="0099287E" w:rsidDel="00804DFF">
          <w:rPr>
            <w:rFonts w:ascii="Times New Roman" w:eastAsia="Arial" w:hAnsi="Times New Roman"/>
            <w:color w:val="000000"/>
          </w:rPr>
          <w:delText>Please</w:delText>
        </w:r>
        <w:r w:rsidRPr="0099287E" w:rsidDel="00804DFF">
          <w:rPr>
            <w:rFonts w:ascii="Times New Roman" w:eastAsia="Arial" w:hAnsi="Times New Roman"/>
            <w:color w:val="000000"/>
            <w:spacing w:val="20"/>
          </w:rPr>
          <w:delText xml:space="preserve"> </w:delText>
        </w:r>
        <w:r w:rsidRPr="0099287E" w:rsidDel="00804DFF">
          <w:rPr>
            <w:rFonts w:ascii="Times New Roman" w:eastAsia="Arial" w:hAnsi="Times New Roman"/>
            <w:color w:val="000000"/>
          </w:rPr>
          <w:delText>be</w:delText>
        </w:r>
        <w:r w:rsidRPr="0099287E" w:rsidDel="00804DFF">
          <w:rPr>
            <w:rFonts w:ascii="Times New Roman" w:eastAsia="Arial" w:hAnsi="Times New Roman"/>
            <w:color w:val="000000"/>
            <w:spacing w:val="13"/>
          </w:rPr>
          <w:delText xml:space="preserve"> </w:delText>
        </w:r>
        <w:r w:rsidRPr="0099287E" w:rsidDel="00804DFF">
          <w:rPr>
            <w:rFonts w:ascii="Times New Roman" w:eastAsia="Arial" w:hAnsi="Times New Roman"/>
            <w:color w:val="000000"/>
          </w:rPr>
          <w:delText>sure</w:delText>
        </w:r>
        <w:r w:rsidRPr="0099287E" w:rsidDel="00804DFF">
          <w:rPr>
            <w:rFonts w:ascii="Times New Roman" w:eastAsia="Arial" w:hAnsi="Times New Roman"/>
            <w:color w:val="000000"/>
            <w:spacing w:val="10"/>
          </w:rPr>
          <w:delText xml:space="preserve"> </w:delText>
        </w:r>
        <w:r w:rsidRPr="0099287E" w:rsidDel="00804DFF">
          <w:rPr>
            <w:rFonts w:ascii="Times New Roman" w:eastAsia="Arial" w:hAnsi="Times New Roman"/>
            <w:color w:val="000000"/>
          </w:rPr>
          <w:delText>to</w:delText>
        </w:r>
        <w:r w:rsidRPr="0099287E" w:rsidDel="00804DFF">
          <w:rPr>
            <w:rFonts w:ascii="Times New Roman" w:eastAsia="Arial" w:hAnsi="Times New Roman"/>
            <w:color w:val="000000"/>
            <w:spacing w:val="10"/>
          </w:rPr>
          <w:delText xml:space="preserve"> </w:delText>
        </w:r>
        <w:r w:rsidRPr="0099287E" w:rsidDel="00804DFF">
          <w:rPr>
            <w:rFonts w:ascii="Times New Roman" w:eastAsia="Arial" w:hAnsi="Times New Roman"/>
            <w:color w:val="000000"/>
          </w:rPr>
          <w:delText>cite</w:delText>
        </w:r>
        <w:r w:rsidRPr="0099287E" w:rsidDel="00804DFF">
          <w:rPr>
            <w:rFonts w:ascii="Times New Roman" w:eastAsia="Arial" w:hAnsi="Times New Roman"/>
            <w:color w:val="000000"/>
            <w:spacing w:val="10"/>
          </w:rPr>
          <w:delText xml:space="preserve"> </w:delText>
        </w:r>
        <w:r w:rsidRPr="0099287E" w:rsidDel="00804DFF">
          <w:rPr>
            <w:rFonts w:ascii="Times New Roman" w:eastAsia="Arial" w:hAnsi="Times New Roman"/>
            <w:color w:val="000000"/>
          </w:rPr>
          <w:delText>the</w:delText>
        </w:r>
        <w:r w:rsidRPr="0099287E" w:rsidDel="00804DFF">
          <w:rPr>
            <w:rFonts w:ascii="Times New Roman" w:eastAsia="Arial" w:hAnsi="Times New Roman"/>
            <w:color w:val="000000"/>
            <w:spacing w:val="16"/>
          </w:rPr>
          <w:delText xml:space="preserve"> </w:delText>
        </w:r>
        <w:r w:rsidRPr="0099287E" w:rsidDel="00804DFF">
          <w:rPr>
            <w:rFonts w:ascii="Times New Roman" w:eastAsia="Arial" w:hAnsi="Times New Roman"/>
            <w:color w:val="000000"/>
          </w:rPr>
          <w:delText>source</w:delText>
        </w:r>
        <w:r w:rsidRPr="0099287E" w:rsidDel="00804DFF">
          <w:rPr>
            <w:rFonts w:ascii="Times New Roman" w:eastAsia="Arial" w:hAnsi="Times New Roman"/>
            <w:color w:val="000000"/>
            <w:spacing w:val="20"/>
          </w:rPr>
          <w:delText xml:space="preserve"> </w:delText>
        </w:r>
        <w:r w:rsidRPr="0099287E" w:rsidDel="00804DFF">
          <w:rPr>
            <w:rFonts w:ascii="Times New Roman" w:eastAsia="Arial" w:hAnsi="Times New Roman"/>
            <w:color w:val="000000"/>
          </w:rPr>
          <w:delText>of</w:delText>
        </w:r>
        <w:r w:rsidRPr="0099287E" w:rsidDel="00804DFF">
          <w:rPr>
            <w:rFonts w:ascii="Times New Roman" w:eastAsia="Arial" w:hAnsi="Times New Roman"/>
            <w:color w:val="000000"/>
            <w:spacing w:val="3"/>
          </w:rPr>
          <w:delText xml:space="preserve"> </w:delText>
        </w:r>
        <w:r w:rsidRPr="0099287E" w:rsidDel="00804DFF">
          <w:rPr>
            <w:rFonts w:ascii="Times New Roman" w:eastAsia="Arial" w:hAnsi="Times New Roman"/>
            <w:color w:val="000000"/>
          </w:rPr>
          <w:delText>the</w:delText>
        </w:r>
        <w:r w:rsidRPr="0099287E" w:rsidDel="00804DFF">
          <w:rPr>
            <w:rFonts w:ascii="Times New Roman" w:eastAsia="Arial" w:hAnsi="Times New Roman"/>
            <w:color w:val="000000"/>
            <w:spacing w:val="14"/>
          </w:rPr>
          <w:delText xml:space="preserve"> </w:delText>
        </w:r>
        <w:r w:rsidRPr="0099287E" w:rsidDel="00804DFF">
          <w:rPr>
            <w:rFonts w:ascii="Times New Roman" w:eastAsia="Arial" w:hAnsi="Times New Roman"/>
            <w:color w:val="000000"/>
            <w:w w:val="102"/>
          </w:rPr>
          <w:delText xml:space="preserve">data.  </w:delText>
        </w:r>
      </w:del>
    </w:p>
    <w:p w14:paraId="3791AD04" w14:textId="07771990" w:rsidR="007748CD" w:rsidRPr="00B90FE6" w:rsidDel="00804DFF" w:rsidRDefault="007748CD" w:rsidP="001F4835">
      <w:pPr>
        <w:jc w:val="both"/>
        <w:rPr>
          <w:del w:id="16" w:author="Muhammad Ghazi Randhawa" w:date="2021-12-20T02:47:00Z"/>
          <w:rFonts w:ascii="Times New Roman" w:hAnsi="Times New Roman" w:cs="Times New Roman"/>
          <w:b/>
        </w:rPr>
      </w:pPr>
    </w:p>
    <w:p w14:paraId="09392BA1" w14:textId="522F83A9" w:rsidR="00835617" w:rsidDel="00804DFF" w:rsidRDefault="0087357A" w:rsidP="001F4835">
      <w:pPr>
        <w:jc w:val="both"/>
        <w:rPr>
          <w:del w:id="17" w:author="Muhammad Ghazi Randhawa" w:date="2021-12-20T02:47:00Z"/>
          <w:rFonts w:ascii="Times New Roman" w:hAnsi="Times New Roman" w:cs="Times New Roman"/>
        </w:rPr>
      </w:pPr>
      <w:del w:id="18" w:author="Muhammad Ghazi Randhawa" w:date="2021-12-20T02:47:00Z">
        <w:r w:rsidDel="00804DFF">
          <w:rPr>
            <w:rFonts w:ascii="Times New Roman" w:hAnsi="Times New Roman" w:cs="Times New Roman"/>
          </w:rPr>
          <w:delText xml:space="preserve">Questions for the data paper </w:delText>
        </w:r>
        <w:r w:rsidR="00835617" w:rsidDel="00804DFF">
          <w:rPr>
            <w:rFonts w:ascii="Times New Roman" w:hAnsi="Times New Roman" w:cs="Times New Roman"/>
          </w:rPr>
          <w:delText xml:space="preserve">as well as </w:delText>
        </w:r>
        <w:r w:rsidR="008560B4" w:rsidDel="00804DFF">
          <w:rPr>
            <w:rFonts w:ascii="Times New Roman" w:hAnsi="Times New Roman" w:cs="Times New Roman"/>
          </w:rPr>
          <w:delText>potential</w:delText>
        </w:r>
        <w:r w:rsidR="00835617" w:rsidDel="00804DFF">
          <w:rPr>
            <w:rFonts w:ascii="Times New Roman" w:hAnsi="Times New Roman" w:cs="Times New Roman"/>
          </w:rPr>
          <w:delText xml:space="preserve"> data sources </w:delText>
        </w:r>
        <w:r w:rsidR="00146FCE" w:rsidDel="00804DFF">
          <w:rPr>
            <w:rFonts w:ascii="Times New Roman" w:hAnsi="Times New Roman" w:cs="Times New Roman"/>
          </w:rPr>
          <w:delText>are indicated below</w:delText>
        </w:r>
        <w:r w:rsidR="00835617" w:rsidDel="00804DFF">
          <w:rPr>
            <w:rFonts w:ascii="Times New Roman" w:hAnsi="Times New Roman" w:cs="Times New Roman"/>
          </w:rPr>
          <w:delText>.</w:delText>
        </w:r>
      </w:del>
    </w:p>
    <w:p w14:paraId="7649E21D" w14:textId="03DAD71F" w:rsidR="00835617" w:rsidDel="00804DFF" w:rsidRDefault="00835617" w:rsidP="001F4835">
      <w:pPr>
        <w:jc w:val="both"/>
        <w:rPr>
          <w:del w:id="19" w:author="Muhammad Ghazi Randhawa" w:date="2021-12-20T02:47:00Z"/>
          <w:rFonts w:ascii="Times New Roman" w:hAnsi="Times New Roman" w:cs="Times New Roman"/>
        </w:rPr>
      </w:pPr>
    </w:p>
    <w:p w14:paraId="798649DA" w14:textId="75C7BC33" w:rsidR="00D507F7" w:rsidDel="00804DFF" w:rsidRDefault="00D507F7" w:rsidP="001F4835">
      <w:pPr>
        <w:jc w:val="both"/>
        <w:rPr>
          <w:del w:id="20" w:author="Muhammad Ghazi Randhawa" w:date="2021-12-20T02:47:00Z"/>
          <w:rFonts w:ascii="Times New Roman" w:hAnsi="Times New Roman" w:cs="Times New Roman"/>
        </w:rPr>
      </w:pPr>
      <w:del w:id="21" w:author="Muhammad Ghazi Randhawa" w:date="2021-12-20T02:47:00Z">
        <w:r w:rsidDel="00804DFF">
          <w:rPr>
            <w:rFonts w:ascii="Times New Roman" w:hAnsi="Times New Roman" w:cs="Times New Roman"/>
          </w:rPr>
          <w:delText xml:space="preserve">Since the questions below require you to engage in independent research, I am posting them well in advance, so you can start your research as early as you would like.  </w:delText>
        </w:r>
        <w:r w:rsidR="004137CB" w:rsidDel="00804DFF">
          <w:rPr>
            <w:rFonts w:ascii="Times New Roman" w:hAnsi="Times New Roman" w:cs="Times New Roman"/>
          </w:rPr>
          <w:delText>Fin</w:delText>
        </w:r>
        <w:r w:rsidR="00CF2D9C" w:rsidDel="00804DFF">
          <w:rPr>
            <w:rFonts w:ascii="Times New Roman" w:hAnsi="Times New Roman" w:cs="Times New Roman"/>
          </w:rPr>
          <w:delText>d as many sources as you feel are</w:delText>
        </w:r>
        <w:r w:rsidR="004137CB" w:rsidDel="00804DFF">
          <w:rPr>
            <w:rFonts w:ascii="Times New Roman" w:hAnsi="Times New Roman" w:cs="Times New Roman"/>
          </w:rPr>
          <w:delText xml:space="preserve"> necessary for you to make a good argument.  </w:delText>
        </w:r>
        <w:r w:rsidR="00F11FE7" w:rsidDel="00804DFF">
          <w:rPr>
            <w:rFonts w:ascii="Times New Roman" w:hAnsi="Times New Roman" w:cs="Times New Roman"/>
          </w:rPr>
          <w:delText>You will likely need to peruse many articles before settling on select ones to read.</w:delText>
        </w:r>
        <w:r w:rsidR="004E06AB" w:rsidDel="00804DFF">
          <w:rPr>
            <w:rFonts w:ascii="Times New Roman" w:hAnsi="Times New Roman" w:cs="Times New Roman"/>
          </w:rPr>
          <w:delText xml:space="preserve">  </w:delText>
        </w:r>
        <w:r w:rsidR="00F26EFE" w:rsidDel="00804DFF">
          <w:rPr>
            <w:rFonts w:ascii="Times New Roman" w:hAnsi="Times New Roman" w:cs="Times New Roman"/>
          </w:rPr>
          <w:delText>You might also first examine the data for your chosen question before reading up on the topic.</w:delText>
        </w:r>
      </w:del>
    </w:p>
    <w:p w14:paraId="46CB71D7" w14:textId="0A8BDBE7" w:rsidR="00D507F7" w:rsidDel="00804DFF" w:rsidRDefault="00D507F7" w:rsidP="001F4835">
      <w:pPr>
        <w:jc w:val="both"/>
        <w:rPr>
          <w:del w:id="22" w:author="Muhammad Ghazi Randhawa" w:date="2021-12-20T02:47:00Z"/>
          <w:rFonts w:ascii="Times New Roman" w:hAnsi="Times New Roman" w:cs="Times New Roman"/>
        </w:rPr>
      </w:pPr>
    </w:p>
    <w:p w14:paraId="7C7A7026" w14:textId="17A2C53B" w:rsidR="00846210" w:rsidDel="00804DFF" w:rsidRDefault="00846210" w:rsidP="001F4835">
      <w:pPr>
        <w:jc w:val="both"/>
        <w:rPr>
          <w:del w:id="23" w:author="Muhammad Ghazi Randhawa" w:date="2021-12-20T02:47:00Z"/>
          <w:rFonts w:ascii="Times New Roman" w:hAnsi="Times New Roman" w:cs="Times New Roman"/>
        </w:rPr>
      </w:pPr>
      <w:del w:id="24" w:author="Muhammad Ghazi Randhawa" w:date="2021-12-20T02:47:00Z">
        <w:r w:rsidDel="00804DFF">
          <w:rPr>
            <w:rFonts w:ascii="Times New Roman" w:hAnsi="Times New Roman" w:cs="Times New Roman"/>
          </w:rPr>
          <w:delText>In the paper, you should have at least 4 tables and/or figures that support your analysis.  You can include tab</w:delText>
        </w:r>
        <w:r w:rsidR="00E17185" w:rsidDel="00804DFF">
          <w:rPr>
            <w:rFonts w:ascii="Times New Roman" w:hAnsi="Times New Roman" w:cs="Times New Roman"/>
          </w:rPr>
          <w:delText>les/figures from others’ works</w:delText>
        </w:r>
        <w:r w:rsidR="00AF0210" w:rsidDel="00804DFF">
          <w:rPr>
            <w:rFonts w:ascii="Times New Roman" w:hAnsi="Times New Roman" w:cs="Times New Roman"/>
          </w:rPr>
          <w:delText xml:space="preserve">, or you can make your own.  </w:delText>
        </w:r>
        <w:r w:rsidR="00565C60" w:rsidDel="00804DFF">
          <w:rPr>
            <w:rFonts w:ascii="Times New Roman" w:hAnsi="Times New Roman" w:cs="Times New Roman"/>
          </w:rPr>
          <w:delText>Make</w:delText>
        </w:r>
        <w:r w:rsidR="00E17185" w:rsidDel="00804DFF">
          <w:rPr>
            <w:rFonts w:ascii="Times New Roman" w:hAnsi="Times New Roman" w:cs="Times New Roman"/>
          </w:rPr>
          <w:delText xml:space="preserve"> sure you have understood and have explained the data in the text.  </w:delText>
        </w:r>
        <w:r w:rsidR="00AF0210" w:rsidDel="00804DFF">
          <w:rPr>
            <w:rFonts w:ascii="Times New Roman" w:hAnsi="Times New Roman" w:cs="Times New Roman"/>
          </w:rPr>
          <w:delText xml:space="preserve">There will be a couple of workshops </w:delText>
        </w:r>
        <w:r w:rsidR="00DB7023" w:rsidDel="00804DFF">
          <w:rPr>
            <w:rFonts w:ascii="Times New Roman" w:hAnsi="Times New Roman" w:cs="Times New Roman"/>
          </w:rPr>
          <w:delText>later in the semester</w:delText>
        </w:r>
        <w:r w:rsidR="00AF0210" w:rsidDel="00804DFF">
          <w:rPr>
            <w:rFonts w:ascii="Times New Roman" w:hAnsi="Times New Roman" w:cs="Times New Roman"/>
          </w:rPr>
          <w:delText xml:space="preserve"> to encourage you to make your own figures/tables.  I am expecting people to challenge themselves based on their own level</w:delText>
        </w:r>
        <w:r w:rsidR="00676FE4" w:rsidDel="00804DFF">
          <w:rPr>
            <w:rFonts w:ascii="Times New Roman" w:hAnsi="Times New Roman" w:cs="Times New Roman"/>
          </w:rPr>
          <w:delText>s</w:delText>
        </w:r>
        <w:r w:rsidR="00AF0210" w:rsidDel="00804DFF">
          <w:rPr>
            <w:rFonts w:ascii="Times New Roman" w:hAnsi="Times New Roman" w:cs="Times New Roman"/>
          </w:rPr>
          <w:delText xml:space="preserve">.  For instance, if you have no experience with Excel, make sure to go to the training, use online sources, and </w:delText>
        </w:r>
        <w:r w:rsidR="00FC609F" w:rsidDel="00804DFF">
          <w:rPr>
            <w:rFonts w:ascii="Times New Roman" w:hAnsi="Times New Roman" w:cs="Times New Roman"/>
          </w:rPr>
          <w:delText xml:space="preserve">try your best to </w:delText>
        </w:r>
        <w:r w:rsidR="00AF0210" w:rsidDel="00804DFF">
          <w:rPr>
            <w:rFonts w:ascii="Times New Roman" w:hAnsi="Times New Roman" w:cs="Times New Roman"/>
          </w:rPr>
          <w:delText xml:space="preserve">put together </w:delText>
        </w:r>
        <w:r w:rsidR="009915F9" w:rsidDel="00804DFF">
          <w:rPr>
            <w:rFonts w:ascii="Times New Roman" w:hAnsi="Times New Roman" w:cs="Times New Roman"/>
          </w:rPr>
          <w:delText xml:space="preserve">some of </w:delText>
        </w:r>
        <w:r w:rsidR="00AF0210" w:rsidDel="00804DFF">
          <w:rPr>
            <w:rFonts w:ascii="Times New Roman" w:hAnsi="Times New Roman" w:cs="Times New Roman"/>
          </w:rPr>
          <w:delText xml:space="preserve">your own </w:delText>
        </w:r>
        <w:r w:rsidR="00AA52D4" w:rsidDel="00804DFF">
          <w:rPr>
            <w:rFonts w:ascii="Times New Roman" w:hAnsi="Times New Roman" w:cs="Times New Roman"/>
          </w:rPr>
          <w:delText>tables/figures</w:delText>
        </w:r>
        <w:r w:rsidR="00AF0210" w:rsidDel="00804DFF">
          <w:rPr>
            <w:rFonts w:ascii="Times New Roman" w:hAnsi="Times New Roman" w:cs="Times New Roman"/>
          </w:rPr>
          <w:delText xml:space="preserve">.  </w:delText>
        </w:r>
      </w:del>
    </w:p>
    <w:p w14:paraId="696049AC" w14:textId="5A752B0B" w:rsidR="00846210" w:rsidDel="00804DFF" w:rsidRDefault="00846210" w:rsidP="001F4835">
      <w:pPr>
        <w:jc w:val="both"/>
        <w:rPr>
          <w:del w:id="25" w:author="Muhammad Ghazi Randhawa" w:date="2021-12-20T02:47:00Z"/>
          <w:rFonts w:ascii="Times New Roman" w:hAnsi="Times New Roman" w:cs="Times New Roman"/>
        </w:rPr>
      </w:pPr>
    </w:p>
    <w:p w14:paraId="44666DBF" w14:textId="1F87181D" w:rsidR="00146FCE" w:rsidDel="00804DFF" w:rsidRDefault="00146FCE" w:rsidP="001F4835">
      <w:pPr>
        <w:jc w:val="both"/>
        <w:rPr>
          <w:del w:id="26" w:author="Muhammad Ghazi Randhawa" w:date="2021-12-20T02:47:00Z"/>
          <w:rFonts w:ascii="Times New Roman" w:hAnsi="Times New Roman" w:cs="Times New Roman"/>
        </w:rPr>
      </w:pPr>
      <w:del w:id="27" w:author="Muhammad Ghazi Randhawa" w:date="2021-12-20T02:47:00Z">
        <w:r w:rsidDel="00804DFF">
          <w:rPr>
            <w:rFonts w:ascii="Times New Roman" w:hAnsi="Times New Roman" w:cs="Times New Roman"/>
          </w:rPr>
          <w:delText>Make sure all data sources are cited properly. Each Table or Figure (graph, chart etc.) should have a “Source” underneath, where you clearly indicate the source.  If you have collected the data on your own, standard practice is to say “Source: Authors own calculations from [Source].”  If you have used someone else’s Table/Figure, standard practice is to say: “Source:  Author, Year of Publication, Table/Figure number, Page Number.]</w:delText>
        </w:r>
      </w:del>
    </w:p>
    <w:p w14:paraId="29A6BBAC" w14:textId="1CB4C776" w:rsidR="00846210" w:rsidDel="00804DFF" w:rsidRDefault="00846210" w:rsidP="001F4835">
      <w:pPr>
        <w:jc w:val="both"/>
        <w:rPr>
          <w:del w:id="28" w:author="Muhammad Ghazi Randhawa" w:date="2021-12-20T02:47:00Z"/>
          <w:rFonts w:ascii="Times New Roman" w:hAnsi="Times New Roman" w:cs="Times New Roman"/>
        </w:rPr>
      </w:pPr>
    </w:p>
    <w:p w14:paraId="5811AAFC" w14:textId="458C3D45" w:rsidR="00CB3CEE" w:rsidDel="00804DFF" w:rsidRDefault="00BB57E7" w:rsidP="001F4835">
      <w:pPr>
        <w:jc w:val="both"/>
        <w:rPr>
          <w:del w:id="29" w:author="Muhammad Ghazi Randhawa" w:date="2021-12-20T02:47:00Z"/>
          <w:rFonts w:ascii="Times New Roman" w:hAnsi="Times New Roman" w:cs="Times New Roman"/>
        </w:rPr>
      </w:pPr>
      <w:del w:id="30" w:author="Muhammad Ghazi Randhawa" w:date="2021-12-20T02:47:00Z">
        <w:r w:rsidDel="00804DFF">
          <w:rPr>
            <w:rFonts w:ascii="Times New Roman" w:hAnsi="Times New Roman" w:cs="Times New Roman"/>
          </w:rPr>
          <w:delText>The assessment of the paper will be, as usual, based on how well the paper is researched and written (see resources on Moodle for expectations) as well as how well the data supports the argument.</w:delText>
        </w:r>
        <w:r w:rsidR="00CB3CEE" w:rsidDel="00804DFF">
          <w:rPr>
            <w:rFonts w:ascii="Times New Roman" w:hAnsi="Times New Roman" w:cs="Times New Roman"/>
          </w:rPr>
          <w:delText xml:space="preserve">  </w:delText>
        </w:r>
      </w:del>
    </w:p>
    <w:p w14:paraId="0AB0B6A7" w14:textId="30176539" w:rsidR="00CB3CEE" w:rsidDel="00804DFF" w:rsidRDefault="00CB3CEE" w:rsidP="001F4835">
      <w:pPr>
        <w:jc w:val="both"/>
        <w:rPr>
          <w:del w:id="31" w:author="Muhammad Ghazi Randhawa" w:date="2021-12-20T02:47:00Z"/>
          <w:rFonts w:ascii="Times New Roman" w:hAnsi="Times New Roman" w:cs="Times New Roman"/>
        </w:rPr>
      </w:pPr>
    </w:p>
    <w:p w14:paraId="0098A1F4" w14:textId="392A78AC" w:rsidR="00DC6816" w:rsidRPr="001F7B20" w:rsidRDefault="00CF3AC9" w:rsidP="00742A5A">
      <w:pPr>
        <w:jc w:val="both"/>
        <w:rPr>
          <w:ins w:id="32" w:author="Muhammad Ghazi Randhawa" w:date="2021-12-18T12:29:00Z"/>
          <w:rFonts w:ascii="Times New Roman" w:hAnsi="Times New Roman" w:cs="Times New Roman"/>
          <w:rPrChange w:id="33" w:author="Muhammad Ghazi Randhawa" w:date="2021-12-21T10:04:00Z">
            <w:rPr>
              <w:ins w:id="34" w:author="Muhammad Ghazi Randhawa" w:date="2021-12-18T12:29:00Z"/>
              <w:rFonts w:ascii="Times New Roman" w:hAnsi="Times New Roman" w:cs="Times New Roman"/>
              <w:color w:val="000000" w:themeColor="text1"/>
            </w:rPr>
          </w:rPrChange>
        </w:rPr>
      </w:pPr>
      <w:del w:id="35" w:author="Muhammad Ghazi Randhawa" w:date="2021-12-20T02:47:00Z">
        <w:r w:rsidDel="00804DFF">
          <w:rPr>
            <w:rFonts w:ascii="Times New Roman" w:hAnsi="Times New Roman" w:cs="Times New Roman"/>
          </w:rPr>
          <w:delText>Please refer to the syllabus for data sources, and please feel free to find your own, but please make sure you understand how the data has been collected</w:delText>
        </w:r>
      </w:del>
      <w:del w:id="36" w:author="Muhammad Ghazi Randhawa" w:date="2021-12-18T12:03:00Z">
        <w:r w:rsidDel="009013DB">
          <w:rPr>
            <w:rFonts w:ascii="Times New Roman" w:hAnsi="Times New Roman" w:cs="Times New Roman"/>
          </w:rPr>
          <w:delText>.</w:delText>
        </w:r>
      </w:del>
      <w:ins w:id="37" w:author="Muhammad Ghazi Randhawa" w:date="2021-12-18T12:29:00Z">
        <w:r w:rsidR="00DC6816">
          <w:rPr>
            <w:rFonts w:ascii="Times New Roman" w:hAnsi="Times New Roman" w:cs="Times New Roman"/>
            <w:color w:val="000000" w:themeColor="text1"/>
          </w:rPr>
          <w:t>Data Paper</w:t>
        </w:r>
      </w:ins>
    </w:p>
    <w:p w14:paraId="2240D1D9" w14:textId="5DFB5995" w:rsidR="00DC6816" w:rsidRDefault="00DC6816" w:rsidP="00742A5A">
      <w:pPr>
        <w:jc w:val="both"/>
        <w:rPr>
          <w:ins w:id="38" w:author="Muhammad Ghazi Randhawa" w:date="2021-12-18T12:30:00Z"/>
          <w:rFonts w:ascii="Times New Roman" w:hAnsi="Times New Roman" w:cs="Times New Roman"/>
          <w:color w:val="000000" w:themeColor="text1"/>
        </w:rPr>
      </w:pPr>
      <w:ins w:id="39" w:author="Muhammad Ghazi Randhawa" w:date="2021-12-18T12:30:00Z">
        <w:r>
          <w:rPr>
            <w:rFonts w:ascii="Times New Roman" w:hAnsi="Times New Roman" w:cs="Times New Roman"/>
            <w:color w:val="000000" w:themeColor="text1"/>
          </w:rPr>
          <w:t>Muhammad Ghazi Randhawa</w:t>
        </w:r>
      </w:ins>
    </w:p>
    <w:p w14:paraId="794E7C05" w14:textId="567321A1" w:rsidR="00DC6816" w:rsidRDefault="00DC6816" w:rsidP="00742A5A">
      <w:pPr>
        <w:jc w:val="both"/>
        <w:rPr>
          <w:ins w:id="40" w:author="Muhammad Ghazi Randhawa" w:date="2021-12-18T12:31:00Z"/>
          <w:rFonts w:ascii="Times New Roman" w:hAnsi="Times New Roman" w:cs="Times New Roman"/>
          <w:color w:val="000000" w:themeColor="text1"/>
        </w:rPr>
      </w:pPr>
      <w:ins w:id="41" w:author="Muhammad Ghazi Randhawa" w:date="2021-12-18T12:30:00Z">
        <w:r>
          <w:rPr>
            <w:rFonts w:ascii="Times New Roman" w:hAnsi="Times New Roman" w:cs="Times New Roman"/>
            <w:color w:val="000000" w:themeColor="text1"/>
          </w:rPr>
          <w:t>Fall 2021</w:t>
        </w:r>
      </w:ins>
    </w:p>
    <w:p w14:paraId="19DE0305" w14:textId="77777777" w:rsidR="00DC6816" w:rsidRDefault="00DC6816" w:rsidP="00742A5A">
      <w:pPr>
        <w:jc w:val="both"/>
        <w:rPr>
          <w:ins w:id="42" w:author="Muhammad Ghazi Randhawa" w:date="2021-12-18T12:30:00Z"/>
          <w:rFonts w:ascii="Times New Roman" w:hAnsi="Times New Roman" w:cs="Times New Roman"/>
          <w:color w:val="000000" w:themeColor="text1"/>
        </w:rPr>
      </w:pPr>
    </w:p>
    <w:p w14:paraId="0ED49007" w14:textId="4E56DE67" w:rsidR="00DC6816" w:rsidRDefault="00DC6816" w:rsidP="00DC6816">
      <w:pPr>
        <w:jc w:val="center"/>
        <w:rPr>
          <w:ins w:id="43" w:author="Muhammad Ghazi Randhawa" w:date="2021-12-21T09:31:00Z"/>
          <w:rFonts w:ascii="Times New Roman" w:hAnsi="Times New Roman" w:cs="Times New Roman"/>
          <w:color w:val="000000" w:themeColor="text1"/>
        </w:rPr>
      </w:pPr>
      <w:ins w:id="44" w:author="Muhammad Ghazi Randhawa" w:date="2021-12-18T12:30:00Z">
        <w:r>
          <w:rPr>
            <w:rFonts w:ascii="Times New Roman" w:hAnsi="Times New Roman" w:cs="Times New Roman"/>
            <w:color w:val="000000" w:themeColor="text1"/>
          </w:rPr>
          <w:t xml:space="preserve">Evolving Consensus: </w:t>
        </w:r>
      </w:ins>
      <w:ins w:id="45" w:author="Muhammad Ghazi Randhawa" w:date="2021-12-18T12:31:00Z">
        <w:r>
          <w:rPr>
            <w:rFonts w:ascii="Times New Roman" w:hAnsi="Times New Roman" w:cs="Times New Roman"/>
            <w:color w:val="000000" w:themeColor="text1"/>
          </w:rPr>
          <w:t>A</w:t>
        </w:r>
      </w:ins>
      <w:ins w:id="46" w:author="Muhammad Ghazi Randhawa" w:date="2021-12-20T14:59:00Z">
        <w:r w:rsidR="00A11C21">
          <w:rPr>
            <w:rFonts w:ascii="Times New Roman" w:hAnsi="Times New Roman" w:cs="Times New Roman"/>
            <w:color w:val="000000" w:themeColor="text1"/>
          </w:rPr>
          <w:t>n</w:t>
        </w:r>
      </w:ins>
      <w:ins w:id="47" w:author="Muhammad Ghazi Randhawa" w:date="2021-12-18T12:31:00Z">
        <w:r>
          <w:rPr>
            <w:rFonts w:ascii="Times New Roman" w:hAnsi="Times New Roman" w:cs="Times New Roman"/>
            <w:color w:val="000000" w:themeColor="text1"/>
          </w:rPr>
          <w:t xml:space="preserve"> analysis of US opinions on climate change </w:t>
        </w:r>
      </w:ins>
      <w:ins w:id="48" w:author="Muhammad Ghazi Randhawa" w:date="2021-12-18T12:32:00Z">
        <w:r>
          <w:rPr>
            <w:rFonts w:ascii="Times New Roman" w:hAnsi="Times New Roman" w:cs="Times New Roman"/>
            <w:color w:val="000000" w:themeColor="text1"/>
          </w:rPr>
          <w:t>using Yale survey 2020</w:t>
        </w:r>
      </w:ins>
    </w:p>
    <w:p w14:paraId="759EF77F" w14:textId="77777777" w:rsidR="0070494E" w:rsidRDefault="0070494E" w:rsidP="00DC6816">
      <w:pPr>
        <w:jc w:val="center"/>
        <w:rPr>
          <w:ins w:id="49" w:author="Muhammad Ghazi Randhawa" w:date="2021-12-18T12:32:00Z"/>
          <w:rFonts w:ascii="Times New Roman" w:hAnsi="Times New Roman" w:cs="Times New Roman"/>
          <w:color w:val="000000" w:themeColor="text1"/>
        </w:rPr>
      </w:pPr>
    </w:p>
    <w:p w14:paraId="0B6C4295" w14:textId="41E55AB5" w:rsidR="003656E2" w:rsidRPr="00CA45E5" w:rsidRDefault="00DC6816" w:rsidP="00CA45E5">
      <w:pPr>
        <w:jc w:val="both"/>
        <w:rPr>
          <w:ins w:id="50" w:author="Muhammad Ghazi Randhawa" w:date="2021-12-20T16:41:00Z"/>
          <w:rFonts w:ascii="Times New Roman" w:hAnsi="Times New Roman" w:cs="Times New Roman"/>
          <w:color w:val="000000" w:themeColor="text1"/>
        </w:rPr>
        <w:pPrChange w:id="51" w:author="Muhammad Ghazi Randhawa" w:date="2021-12-22T08:36:00Z">
          <w:pPr/>
        </w:pPrChange>
      </w:pPr>
      <w:ins w:id="52" w:author="Muhammad Ghazi Randhawa" w:date="2021-12-18T12:33:00Z">
        <w:r w:rsidRPr="00CA45E5">
          <w:rPr>
            <w:rFonts w:ascii="Times New Roman" w:hAnsi="Times New Roman" w:cs="Times New Roman"/>
            <w:color w:val="000000" w:themeColor="text1"/>
          </w:rPr>
          <w:t>Climate catastrophe is</w:t>
        </w:r>
      </w:ins>
      <w:ins w:id="53" w:author="Muhammad Ghazi Randhawa" w:date="2021-12-20T16:08:00Z">
        <w:r w:rsidR="00262458" w:rsidRPr="00CA45E5">
          <w:rPr>
            <w:rFonts w:ascii="Times New Roman" w:hAnsi="Times New Roman" w:cs="Times New Roman"/>
            <w:color w:val="000000" w:themeColor="text1"/>
          </w:rPr>
          <w:t xml:space="preserve"> unfoldi</w:t>
        </w:r>
      </w:ins>
      <w:ins w:id="54" w:author="Muhammad Ghazi Randhawa" w:date="2021-12-20T16:09:00Z">
        <w:r w:rsidR="00262458" w:rsidRPr="00CA45E5">
          <w:rPr>
            <w:rFonts w:ascii="Times New Roman" w:hAnsi="Times New Roman" w:cs="Times New Roman"/>
            <w:color w:val="000000" w:themeColor="text1"/>
          </w:rPr>
          <w:t>ng</w:t>
        </w:r>
      </w:ins>
      <w:ins w:id="55" w:author="Muhammad Ghazi Randhawa" w:date="2021-12-18T12:33:00Z">
        <w:r w:rsidRPr="00CA45E5">
          <w:rPr>
            <w:rFonts w:ascii="Times New Roman" w:hAnsi="Times New Roman" w:cs="Times New Roman"/>
            <w:color w:val="000000" w:themeColor="text1"/>
          </w:rPr>
          <w:t xml:space="preserve"> in many forms</w:t>
        </w:r>
      </w:ins>
      <w:ins w:id="56" w:author="Muhammad Ghazi Randhawa" w:date="2021-12-18T12:38:00Z">
        <w:r w:rsidR="003656E2" w:rsidRPr="00CA45E5">
          <w:rPr>
            <w:rFonts w:ascii="Times New Roman" w:hAnsi="Times New Roman" w:cs="Times New Roman"/>
            <w:color w:val="000000" w:themeColor="text1"/>
          </w:rPr>
          <w:t xml:space="preserve"> around the world and even the developed countries have felt the pinch of the climate emergency.</w:t>
        </w:r>
      </w:ins>
      <w:ins w:id="57" w:author="Muhammad Ghazi Randhawa" w:date="2021-12-20T14:58:00Z">
        <w:r w:rsidR="00A11C21" w:rsidRPr="00CA45E5">
          <w:rPr>
            <w:rFonts w:ascii="Times New Roman" w:hAnsi="Times New Roman" w:cs="Times New Roman"/>
            <w:color w:val="000000" w:themeColor="text1"/>
          </w:rPr>
          <w:t xml:space="preserve"> </w:t>
        </w:r>
      </w:ins>
      <w:ins w:id="58" w:author="Muhammad Ghazi Randhawa" w:date="2021-12-20T16:07:00Z">
        <w:r w:rsidR="00262458" w:rsidRPr="00CA45E5">
          <w:rPr>
            <w:rFonts w:ascii="Times New Roman" w:hAnsi="Times New Roman" w:cs="Times New Roman"/>
            <w:color w:val="000000" w:themeColor="text1"/>
          </w:rPr>
          <w:t xml:space="preserve">United States of America </w:t>
        </w:r>
      </w:ins>
      <w:ins w:id="59" w:author="Muhammad Ghazi Randhawa" w:date="2021-12-20T16:08:00Z">
        <w:r w:rsidR="00262458" w:rsidRPr="00CA45E5">
          <w:rPr>
            <w:rFonts w:ascii="Times New Roman" w:hAnsi="Times New Roman" w:cs="Times New Roman"/>
            <w:color w:val="000000" w:themeColor="text1"/>
          </w:rPr>
          <w:t>is a key player in the international negotiation regime on climate change</w:t>
        </w:r>
      </w:ins>
      <w:ins w:id="60" w:author="Muhammad Ghazi Randhawa" w:date="2021-12-20T16:10:00Z">
        <w:r w:rsidR="00262458" w:rsidRPr="00CA45E5">
          <w:rPr>
            <w:rFonts w:ascii="Times New Roman" w:hAnsi="Times New Roman" w:cs="Times New Roman"/>
            <w:color w:val="000000" w:themeColor="text1"/>
          </w:rPr>
          <w:t>. While USA has the resources and skill-power that can lead the world out of climate change, its policy actions o</w:t>
        </w:r>
      </w:ins>
      <w:ins w:id="61" w:author="Muhammad Ghazi Randhawa" w:date="2021-12-20T16:11:00Z">
        <w:r w:rsidR="00262458" w:rsidRPr="00CA45E5">
          <w:rPr>
            <w:rFonts w:ascii="Times New Roman" w:hAnsi="Times New Roman" w:cs="Times New Roman"/>
            <w:color w:val="000000" w:themeColor="text1"/>
          </w:rPr>
          <w:t xml:space="preserve">n the international stage have often stalled progress on </w:t>
        </w:r>
      </w:ins>
      <w:ins w:id="62" w:author="Muhammad Ghazi Randhawa" w:date="2021-12-20T16:12:00Z">
        <w:r w:rsidR="00CB0A9D" w:rsidRPr="00CA45E5">
          <w:rPr>
            <w:rFonts w:ascii="Times New Roman" w:hAnsi="Times New Roman" w:cs="Times New Roman"/>
            <w:color w:val="000000" w:themeColor="text1"/>
          </w:rPr>
          <w:t xml:space="preserve">majority of climate action. </w:t>
        </w:r>
      </w:ins>
      <w:ins w:id="63" w:author="Muhammad Ghazi Randhawa" w:date="2021-12-20T16:13:00Z">
        <w:r w:rsidR="00CB0A9D" w:rsidRPr="00CA45E5">
          <w:rPr>
            <w:rFonts w:ascii="Times New Roman" w:hAnsi="Times New Roman" w:cs="Times New Roman"/>
            <w:color w:val="000000" w:themeColor="text1"/>
          </w:rPr>
          <w:t>This does not mean that climate change’s impact would spare USA</w:t>
        </w:r>
      </w:ins>
      <w:ins w:id="64" w:author="Muhammad Ghazi Randhawa" w:date="2021-12-20T16:14:00Z">
        <w:r w:rsidR="00CB0A9D" w:rsidRPr="00CA45E5">
          <w:rPr>
            <w:rFonts w:ascii="Times New Roman" w:hAnsi="Times New Roman" w:cs="Times New Roman"/>
            <w:color w:val="000000" w:themeColor="text1"/>
          </w:rPr>
          <w:t>. Different states are projected to experience different intensities of climate change and some states are better equipped and\or p</w:t>
        </w:r>
      </w:ins>
      <w:ins w:id="65" w:author="Muhammad Ghazi Randhawa" w:date="2021-12-20T16:15:00Z">
        <w:r w:rsidR="00CB0A9D" w:rsidRPr="00CA45E5">
          <w:rPr>
            <w:rFonts w:ascii="Times New Roman" w:hAnsi="Times New Roman" w:cs="Times New Roman"/>
            <w:color w:val="000000" w:themeColor="text1"/>
          </w:rPr>
          <w:t xml:space="preserve">repared to face the harsh reality of climate change. </w:t>
        </w:r>
      </w:ins>
      <w:ins w:id="66" w:author="Muhammad Ghazi Randhawa" w:date="2021-12-20T14:59:00Z">
        <w:r w:rsidR="00A11C21" w:rsidRPr="00CA45E5">
          <w:rPr>
            <w:rFonts w:ascii="Times New Roman" w:hAnsi="Times New Roman" w:cs="Times New Roman"/>
            <w:color w:val="000000" w:themeColor="text1"/>
          </w:rPr>
          <w:t xml:space="preserve">In this paper, I will try to </w:t>
        </w:r>
      </w:ins>
      <w:ins w:id="67" w:author="Muhammad Ghazi Randhawa" w:date="2021-12-20T15:00:00Z">
        <w:r w:rsidR="00A11C21" w:rsidRPr="00CA45E5">
          <w:rPr>
            <w:rFonts w:ascii="Times New Roman" w:hAnsi="Times New Roman" w:cs="Times New Roman"/>
            <w:color w:val="000000" w:themeColor="text1"/>
          </w:rPr>
          <w:t xml:space="preserve">determine whether there is a relationship between public opinion </w:t>
        </w:r>
      </w:ins>
      <w:ins w:id="68" w:author="Muhammad Ghazi Randhawa" w:date="2021-12-20T16:16:00Z">
        <w:r w:rsidR="00CB0A9D" w:rsidRPr="00CA45E5">
          <w:rPr>
            <w:rFonts w:ascii="Times New Roman" w:hAnsi="Times New Roman" w:cs="Times New Roman"/>
            <w:color w:val="000000" w:themeColor="text1"/>
          </w:rPr>
          <w:t xml:space="preserve">in a state </w:t>
        </w:r>
      </w:ins>
      <w:ins w:id="69" w:author="Muhammad Ghazi Randhawa" w:date="2021-12-20T16:15:00Z">
        <w:r w:rsidR="00CB0A9D" w:rsidRPr="00CA45E5">
          <w:rPr>
            <w:rFonts w:ascii="Times New Roman" w:hAnsi="Times New Roman" w:cs="Times New Roman"/>
            <w:color w:val="000000" w:themeColor="text1"/>
          </w:rPr>
          <w:t>on certain climate c</w:t>
        </w:r>
      </w:ins>
      <w:ins w:id="70" w:author="Muhammad Ghazi Randhawa" w:date="2021-12-20T16:16:00Z">
        <w:r w:rsidR="00CB0A9D" w:rsidRPr="00CA45E5">
          <w:rPr>
            <w:rFonts w:ascii="Times New Roman" w:hAnsi="Times New Roman" w:cs="Times New Roman"/>
            <w:color w:val="000000" w:themeColor="text1"/>
          </w:rPr>
          <w:t>hange rela</w:t>
        </w:r>
      </w:ins>
      <w:ins w:id="71" w:author="Muhammad Ghazi Randhawa" w:date="2021-12-20T16:23:00Z">
        <w:r w:rsidR="00CB0A9D" w:rsidRPr="00CA45E5">
          <w:rPr>
            <w:rFonts w:ascii="Times New Roman" w:hAnsi="Times New Roman" w:cs="Times New Roman"/>
            <w:color w:val="000000" w:themeColor="text1"/>
          </w:rPr>
          <w:t>ted questions and the state’s vuln</w:t>
        </w:r>
      </w:ins>
      <w:ins w:id="72" w:author="Muhammad Ghazi Randhawa" w:date="2021-12-20T16:24:00Z">
        <w:r w:rsidR="00CB0A9D" w:rsidRPr="00CA45E5">
          <w:rPr>
            <w:rFonts w:ascii="Times New Roman" w:hAnsi="Times New Roman" w:cs="Times New Roman"/>
            <w:color w:val="000000" w:themeColor="text1"/>
          </w:rPr>
          <w:t>erability and pr</w:t>
        </w:r>
        <w:r w:rsidR="00C80EC3" w:rsidRPr="00CA45E5">
          <w:rPr>
            <w:rFonts w:ascii="Times New Roman" w:hAnsi="Times New Roman" w:cs="Times New Roman"/>
            <w:color w:val="000000" w:themeColor="text1"/>
          </w:rPr>
          <w:t xml:space="preserve">eparedness to handle climate change. </w:t>
        </w:r>
      </w:ins>
      <w:ins w:id="73" w:author="Muhammad Ghazi Randhawa" w:date="2021-12-22T08:37:00Z">
        <w:r w:rsidR="006217CB">
          <w:rPr>
            <w:rFonts w:ascii="Times New Roman" w:hAnsi="Times New Roman" w:cs="Times New Roman"/>
            <w:color w:val="000000" w:themeColor="text1"/>
          </w:rPr>
          <w:t>The ideal pattern</w:t>
        </w:r>
      </w:ins>
      <w:ins w:id="74" w:author="Muhammad Ghazi Randhawa" w:date="2021-12-22T08:38:00Z">
        <w:r w:rsidR="006217CB">
          <w:rPr>
            <w:rFonts w:ascii="Times New Roman" w:hAnsi="Times New Roman" w:cs="Times New Roman"/>
            <w:color w:val="000000" w:themeColor="text1"/>
          </w:rPr>
          <w:t xml:space="preserve"> should</w:t>
        </w:r>
      </w:ins>
      <w:ins w:id="75" w:author="Muhammad Ghazi Randhawa" w:date="2021-12-22T08:37:00Z">
        <w:r w:rsidR="006217CB">
          <w:rPr>
            <w:rFonts w:ascii="Times New Roman" w:hAnsi="Times New Roman" w:cs="Times New Roman"/>
            <w:color w:val="000000" w:themeColor="text1"/>
          </w:rPr>
          <w:t xml:space="preserve"> be that states that are more vulnerable should have voters that care more about climate c</w:t>
        </w:r>
      </w:ins>
      <w:ins w:id="76" w:author="Muhammad Ghazi Randhawa" w:date="2021-12-22T08:38:00Z">
        <w:r w:rsidR="006217CB">
          <w:rPr>
            <w:rFonts w:ascii="Times New Roman" w:hAnsi="Times New Roman" w:cs="Times New Roman"/>
            <w:color w:val="000000" w:themeColor="text1"/>
          </w:rPr>
          <w:t>hange and states that are better equipped at tackling climate change should have voters who care more about climate change as well.</w:t>
        </w:r>
      </w:ins>
    </w:p>
    <w:p w14:paraId="39481274" w14:textId="6AEF032C" w:rsidR="00C174D1" w:rsidRPr="00CA45E5" w:rsidRDefault="00C174D1" w:rsidP="00CA45E5">
      <w:pPr>
        <w:jc w:val="both"/>
        <w:rPr>
          <w:ins w:id="77" w:author="Muhammad Ghazi Randhawa" w:date="2021-12-20T16:41:00Z"/>
          <w:rFonts w:ascii="Times New Roman" w:hAnsi="Times New Roman" w:cs="Times New Roman"/>
          <w:color w:val="000000" w:themeColor="text1"/>
        </w:rPr>
        <w:pPrChange w:id="78" w:author="Muhammad Ghazi Randhawa" w:date="2021-12-22T08:36:00Z">
          <w:pPr/>
        </w:pPrChange>
      </w:pPr>
    </w:p>
    <w:p w14:paraId="3A968B7F" w14:textId="67FCB2A0" w:rsidR="00C174D1" w:rsidRPr="00CA45E5" w:rsidRDefault="001F7B20" w:rsidP="00CA45E5">
      <w:pPr>
        <w:jc w:val="both"/>
        <w:rPr>
          <w:ins w:id="79" w:author="Muhammad Ghazi Randhawa" w:date="2021-12-20T16:39:00Z"/>
          <w:rFonts w:ascii="Times New Roman" w:hAnsi="Times New Roman" w:cs="Times New Roman"/>
          <w:color w:val="000000" w:themeColor="text1"/>
        </w:rPr>
        <w:pPrChange w:id="80" w:author="Muhammad Ghazi Randhawa" w:date="2021-12-22T08:36:00Z">
          <w:pPr/>
        </w:pPrChange>
      </w:pPr>
      <w:ins w:id="81" w:author="Muhammad Ghazi Randhawa" w:date="2021-12-20T17:41:00Z">
        <w:r w:rsidRPr="00CA45E5">
          <w:rPr>
            <w:rFonts w:ascii="Times New Roman" w:hAnsi="Times New Roman" w:cs="Times New Roman"/>
            <w:color w:val="000000" w:themeColor="text1"/>
          </w:rPr>
          <w:drawing>
            <wp:anchor distT="0" distB="0" distL="114300" distR="114300" simplePos="0" relativeHeight="251658240" behindDoc="1" locked="0" layoutInCell="1" allowOverlap="1" wp14:anchorId="0458AC0B" wp14:editId="3BD5EBE9">
              <wp:simplePos x="0" y="0"/>
              <wp:positionH relativeFrom="column">
                <wp:posOffset>-25303</wp:posOffset>
              </wp:positionH>
              <wp:positionV relativeFrom="paragraph">
                <wp:posOffset>54903</wp:posOffset>
              </wp:positionV>
              <wp:extent cx="3588385" cy="2609850"/>
              <wp:effectExtent l="0" t="0" r="5715" b="6350"/>
              <wp:wrapTight wrapText="bothSides">
                <wp:wrapPolygon edited="0">
                  <wp:start x="0" y="0"/>
                  <wp:lineTo x="0" y="21547"/>
                  <wp:lineTo x="21558" y="21547"/>
                  <wp:lineTo x="2155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8385" cy="2609850"/>
                      </a:xfrm>
                      <a:prstGeom prst="rect">
                        <a:avLst/>
                      </a:prstGeom>
                    </pic:spPr>
                  </pic:pic>
                </a:graphicData>
              </a:graphic>
              <wp14:sizeRelH relativeFrom="page">
                <wp14:pctWidth>0</wp14:pctWidth>
              </wp14:sizeRelH>
              <wp14:sizeRelV relativeFrom="page">
                <wp14:pctHeight>0</wp14:pctHeight>
              </wp14:sizeRelV>
            </wp:anchor>
          </w:drawing>
        </w:r>
      </w:ins>
      <w:ins w:id="82" w:author="Muhammad Ghazi Randhawa" w:date="2021-12-20T16:41:00Z">
        <w:r w:rsidR="00C174D1" w:rsidRPr="00CA45E5">
          <w:rPr>
            <w:rFonts w:ascii="Times New Roman" w:hAnsi="Times New Roman" w:cs="Times New Roman"/>
            <w:color w:val="000000" w:themeColor="text1"/>
          </w:rPr>
          <w:t>Data:</w:t>
        </w:r>
      </w:ins>
    </w:p>
    <w:p w14:paraId="638C5119" w14:textId="6FA354E4" w:rsidR="00881D25" w:rsidRPr="00CA45E5" w:rsidRDefault="00C80EC3" w:rsidP="00CA45E5">
      <w:pPr>
        <w:jc w:val="both"/>
        <w:rPr>
          <w:ins w:id="83" w:author="Muhammad Ghazi Randhawa" w:date="2021-12-21T09:52:00Z"/>
          <w:rFonts w:ascii="Times New Roman" w:hAnsi="Times New Roman" w:cs="Times New Roman"/>
          <w:color w:val="000000" w:themeColor="text1"/>
        </w:rPr>
        <w:pPrChange w:id="84" w:author="Muhammad Ghazi Randhawa" w:date="2021-12-22T08:36:00Z">
          <w:pPr/>
        </w:pPrChange>
      </w:pPr>
      <w:ins w:id="85" w:author="Muhammad Ghazi Randhawa" w:date="2021-12-20T16:39:00Z">
        <w:r w:rsidRPr="00CA45E5">
          <w:rPr>
            <w:rFonts w:ascii="Times New Roman" w:hAnsi="Times New Roman" w:cs="Times New Roman"/>
            <w:color w:val="000000" w:themeColor="text1"/>
          </w:rPr>
          <w:t>My primary data sou</w:t>
        </w:r>
      </w:ins>
      <w:ins w:id="86" w:author="Muhammad Ghazi Randhawa" w:date="2021-12-20T16:40:00Z">
        <w:r w:rsidRPr="00CA45E5">
          <w:rPr>
            <w:rFonts w:ascii="Times New Roman" w:hAnsi="Times New Roman" w:cs="Times New Roman"/>
            <w:color w:val="000000" w:themeColor="text1"/>
          </w:rPr>
          <w:t xml:space="preserve">rce was </w:t>
        </w:r>
        <w:r w:rsidR="00C174D1" w:rsidRPr="00CA45E5">
          <w:rPr>
            <w:rFonts w:ascii="Times New Roman" w:hAnsi="Times New Roman" w:cs="Times New Roman"/>
            <w:color w:val="000000" w:themeColor="text1"/>
          </w:rPr>
          <w:t>the Yale 2020 Climate Opinions Dataset. It initially had 4 different levels of survey responses: Country,</w:t>
        </w:r>
      </w:ins>
      <w:ins w:id="87" w:author="Muhammad Ghazi Randhawa" w:date="2021-12-20T16:41:00Z">
        <w:r w:rsidR="00C174D1" w:rsidRPr="00CA45E5">
          <w:rPr>
            <w:rFonts w:ascii="Times New Roman" w:hAnsi="Times New Roman" w:cs="Times New Roman"/>
            <w:color w:val="000000" w:themeColor="text1"/>
          </w:rPr>
          <w:t xml:space="preserve"> State level, County Level, and Urban Center level data. </w:t>
        </w:r>
      </w:ins>
      <w:ins w:id="88" w:author="Muhammad Ghazi Randhawa" w:date="2021-12-20T16:55:00Z">
        <w:r w:rsidR="001E0D29" w:rsidRPr="00CA45E5">
          <w:rPr>
            <w:rFonts w:ascii="Times New Roman" w:hAnsi="Times New Roman" w:cs="Times New Roman"/>
            <w:color w:val="000000" w:themeColor="text1"/>
          </w:rPr>
          <w:t xml:space="preserve">I only kept state level data. I tried getting my hands on the latest 2021 round, but </w:t>
        </w:r>
      </w:ins>
      <w:ins w:id="89" w:author="Muhammad Ghazi Randhawa" w:date="2021-12-20T16:56:00Z">
        <w:r w:rsidR="001E0D29" w:rsidRPr="00CA45E5">
          <w:rPr>
            <w:rFonts w:ascii="Times New Roman" w:hAnsi="Times New Roman" w:cs="Times New Roman"/>
            <w:color w:val="000000" w:themeColor="text1"/>
          </w:rPr>
          <w:t xml:space="preserve">the people at Yale refused to give me access to it. </w:t>
        </w:r>
      </w:ins>
      <w:ins w:id="90" w:author="Muhammad Ghazi Randhawa" w:date="2021-12-20T17:42:00Z">
        <w:r w:rsidR="00881D25" w:rsidRPr="00CA45E5">
          <w:rPr>
            <w:rFonts w:ascii="Times New Roman" w:hAnsi="Times New Roman" w:cs="Times New Roman"/>
            <w:color w:val="000000" w:themeColor="text1"/>
          </w:rPr>
          <w:t>I chose to three questions because they were of varying degree of climate change.</w:t>
        </w:r>
      </w:ins>
      <w:ins w:id="91" w:author="Muhammad Ghazi Randhawa" w:date="2021-12-20T17:43:00Z">
        <w:r w:rsidR="00881D25" w:rsidRPr="00CA45E5">
          <w:rPr>
            <w:rFonts w:ascii="Times New Roman" w:hAnsi="Times New Roman" w:cs="Times New Roman"/>
            <w:color w:val="000000" w:themeColor="text1"/>
          </w:rPr>
          <w:t xml:space="preserve"> </w:t>
        </w:r>
      </w:ins>
      <w:ins w:id="92" w:author="Muhammad Ghazi Randhawa" w:date="2021-12-20T17:44:00Z">
        <w:r w:rsidR="00881D25" w:rsidRPr="00CA45E5">
          <w:rPr>
            <w:rFonts w:ascii="Times New Roman" w:hAnsi="Times New Roman" w:cs="Times New Roman"/>
            <w:color w:val="000000" w:themeColor="text1"/>
          </w:rPr>
          <w:t xml:space="preserve">The first question asked if the respondent </w:t>
        </w:r>
        <w:proofErr w:type="spellStart"/>
        <w:r w:rsidR="00881D25" w:rsidRPr="00CA45E5">
          <w:rPr>
            <w:rFonts w:ascii="Times New Roman" w:hAnsi="Times New Roman" w:cs="Times New Roman"/>
            <w:color w:val="000000" w:themeColor="text1"/>
          </w:rPr>
          <w:t>belives</w:t>
        </w:r>
        <w:proofErr w:type="spellEnd"/>
        <w:r w:rsidR="00881D25" w:rsidRPr="00CA45E5">
          <w:rPr>
            <w:rFonts w:ascii="Times New Roman" w:hAnsi="Times New Roman" w:cs="Times New Roman"/>
            <w:color w:val="000000" w:themeColor="text1"/>
          </w:rPr>
          <w:t xml:space="preserve"> whether the effects of climate change would be visible in United States within the next decade or so. The second question ask</w:t>
        </w:r>
      </w:ins>
      <w:ins w:id="93" w:author="Muhammad Ghazi Randhawa" w:date="2021-12-20T17:47:00Z">
        <w:r w:rsidR="00E3388C" w:rsidRPr="00CA45E5">
          <w:rPr>
            <w:rFonts w:ascii="Times New Roman" w:hAnsi="Times New Roman" w:cs="Times New Roman"/>
            <w:color w:val="000000" w:themeColor="text1"/>
          </w:rPr>
          <w:t>s</w:t>
        </w:r>
      </w:ins>
      <w:ins w:id="94" w:author="Muhammad Ghazi Randhawa" w:date="2021-12-20T17:44:00Z">
        <w:r w:rsidR="00881D25" w:rsidRPr="00CA45E5">
          <w:rPr>
            <w:rFonts w:ascii="Times New Roman" w:hAnsi="Times New Roman" w:cs="Times New Roman"/>
            <w:color w:val="000000" w:themeColor="text1"/>
          </w:rPr>
          <w:t xml:space="preserve"> whether the respondent considers </w:t>
        </w:r>
      </w:ins>
      <w:ins w:id="95" w:author="Muhammad Ghazi Randhawa" w:date="2021-12-20T17:45:00Z">
        <w:r w:rsidR="00881D25" w:rsidRPr="00CA45E5">
          <w:rPr>
            <w:rFonts w:ascii="Times New Roman" w:hAnsi="Times New Roman" w:cs="Times New Roman"/>
            <w:color w:val="000000" w:themeColor="text1"/>
          </w:rPr>
          <w:t xml:space="preserve">a candidate’s </w:t>
        </w:r>
      </w:ins>
      <w:ins w:id="96" w:author="Muhammad Ghazi Randhawa" w:date="2021-12-20T17:46:00Z">
        <w:r w:rsidR="00881D25" w:rsidRPr="00CA45E5">
          <w:rPr>
            <w:rFonts w:ascii="Times New Roman" w:hAnsi="Times New Roman" w:cs="Times New Roman"/>
            <w:color w:val="000000" w:themeColor="text1"/>
          </w:rPr>
          <w:t xml:space="preserve">view on climate change </w:t>
        </w:r>
      </w:ins>
      <w:ins w:id="97" w:author="Muhammad Ghazi Randhawa" w:date="2021-12-20T17:47:00Z">
        <w:r w:rsidR="00E3388C" w:rsidRPr="00CA45E5">
          <w:rPr>
            <w:rFonts w:ascii="Times New Roman" w:hAnsi="Times New Roman" w:cs="Times New Roman"/>
            <w:color w:val="000000" w:themeColor="text1"/>
          </w:rPr>
          <w:t xml:space="preserve">is important when they cast their vote. </w:t>
        </w:r>
      </w:ins>
      <w:ins w:id="98" w:author="Muhammad Ghazi Randhawa" w:date="2021-12-20T17:48:00Z">
        <w:r w:rsidR="00E3388C" w:rsidRPr="00CA45E5">
          <w:rPr>
            <w:rFonts w:ascii="Times New Roman" w:hAnsi="Times New Roman" w:cs="Times New Roman"/>
            <w:color w:val="000000" w:themeColor="text1"/>
          </w:rPr>
          <w:t xml:space="preserve">The third question inquired whether the </w:t>
        </w:r>
      </w:ins>
      <w:ins w:id="99" w:author="Muhammad Ghazi Randhawa" w:date="2021-12-20T17:49:00Z">
        <w:r w:rsidR="00E3388C" w:rsidRPr="00CA45E5">
          <w:rPr>
            <w:rFonts w:ascii="Times New Roman" w:hAnsi="Times New Roman" w:cs="Times New Roman"/>
            <w:color w:val="000000" w:themeColor="text1"/>
          </w:rPr>
          <w:t xml:space="preserve">respondent discusses </w:t>
        </w:r>
      </w:ins>
      <w:ins w:id="100" w:author="Muhammad Ghazi Randhawa" w:date="2021-12-20T17:52:00Z">
        <w:r w:rsidR="00C90EE2" w:rsidRPr="00CA45E5">
          <w:rPr>
            <w:rFonts w:ascii="Times New Roman" w:hAnsi="Times New Roman" w:cs="Times New Roman"/>
            <w:color w:val="000000" w:themeColor="text1"/>
          </w:rPr>
          <w:t xml:space="preserve">global warming </w:t>
        </w:r>
      </w:ins>
      <w:ins w:id="101" w:author="Muhammad Ghazi Randhawa" w:date="2021-12-20T17:49:00Z">
        <w:r w:rsidR="00E3388C" w:rsidRPr="00CA45E5">
          <w:rPr>
            <w:rFonts w:ascii="Times New Roman" w:hAnsi="Times New Roman" w:cs="Times New Roman"/>
            <w:color w:val="000000" w:themeColor="text1"/>
          </w:rPr>
          <w:t>with their families and friends at least once a week</w:t>
        </w:r>
      </w:ins>
      <w:ins w:id="102" w:author="Muhammad Ghazi Randhawa" w:date="2021-12-21T09:31:00Z">
        <w:r w:rsidR="0070494E" w:rsidRPr="00CA45E5">
          <w:rPr>
            <w:rFonts w:ascii="Times New Roman" w:hAnsi="Times New Roman" w:cs="Times New Roman"/>
            <w:color w:val="000000" w:themeColor="text1"/>
          </w:rPr>
          <w:t xml:space="preserve">. </w:t>
        </w:r>
      </w:ins>
      <w:ins w:id="103" w:author="Muhammad Ghazi Randhawa" w:date="2021-12-21T09:32:00Z">
        <w:r w:rsidR="00747D1E" w:rsidRPr="00CA45E5">
          <w:rPr>
            <w:rFonts w:ascii="Times New Roman" w:hAnsi="Times New Roman" w:cs="Times New Roman"/>
            <w:color w:val="000000" w:themeColor="text1"/>
          </w:rPr>
          <w:t xml:space="preserve">I plotted the responses’ </w:t>
        </w:r>
      </w:ins>
      <w:ins w:id="104" w:author="Muhammad Ghazi Randhawa" w:date="2021-12-21T09:33:00Z">
        <w:r w:rsidR="00747D1E" w:rsidRPr="00CA45E5">
          <w:rPr>
            <w:rFonts w:ascii="Times New Roman" w:hAnsi="Times New Roman" w:cs="Times New Roman"/>
            <w:color w:val="000000" w:themeColor="text1"/>
          </w:rPr>
          <w:t xml:space="preserve">boxplots in the figure below. We can see that the median of the ‘timing’ </w:t>
        </w:r>
      </w:ins>
      <w:ins w:id="105" w:author="Muhammad Ghazi Randhawa" w:date="2021-12-21T09:34:00Z">
        <w:r w:rsidR="00747D1E" w:rsidRPr="00CA45E5">
          <w:rPr>
            <w:rFonts w:ascii="Times New Roman" w:hAnsi="Times New Roman" w:cs="Times New Roman"/>
            <w:color w:val="000000" w:themeColor="text1"/>
          </w:rPr>
          <w:t>and ‘</w:t>
        </w:r>
        <w:proofErr w:type="spellStart"/>
        <w:r w:rsidR="00747D1E" w:rsidRPr="00CA45E5">
          <w:rPr>
            <w:rFonts w:ascii="Times New Roman" w:hAnsi="Times New Roman" w:cs="Times New Roman"/>
            <w:color w:val="000000" w:themeColor="text1"/>
          </w:rPr>
          <w:t>gwvoteimportant</w:t>
        </w:r>
        <w:proofErr w:type="spellEnd"/>
        <w:r w:rsidR="00747D1E" w:rsidRPr="00CA45E5">
          <w:rPr>
            <w:rFonts w:ascii="Times New Roman" w:hAnsi="Times New Roman" w:cs="Times New Roman"/>
            <w:color w:val="000000" w:themeColor="text1"/>
          </w:rPr>
          <w:t xml:space="preserve">’ </w:t>
        </w:r>
      </w:ins>
      <w:ins w:id="106" w:author="Muhammad Ghazi Randhawa" w:date="2021-12-21T09:33:00Z">
        <w:r w:rsidR="00747D1E" w:rsidRPr="00CA45E5">
          <w:rPr>
            <w:rFonts w:ascii="Times New Roman" w:hAnsi="Times New Roman" w:cs="Times New Roman"/>
            <w:color w:val="000000" w:themeColor="text1"/>
          </w:rPr>
          <w:t>quest</w:t>
        </w:r>
      </w:ins>
      <w:ins w:id="107" w:author="Muhammad Ghazi Randhawa" w:date="2021-12-21T09:34:00Z">
        <w:r w:rsidR="00747D1E" w:rsidRPr="00CA45E5">
          <w:rPr>
            <w:rFonts w:ascii="Times New Roman" w:hAnsi="Times New Roman" w:cs="Times New Roman"/>
            <w:color w:val="000000" w:themeColor="text1"/>
          </w:rPr>
          <w:t>ion is around 55 percent while the discuss question has a lower succ</w:t>
        </w:r>
      </w:ins>
      <w:ins w:id="108" w:author="Muhammad Ghazi Randhawa" w:date="2021-12-21T09:35:00Z">
        <w:r w:rsidR="00747D1E" w:rsidRPr="00CA45E5">
          <w:rPr>
            <w:rFonts w:ascii="Times New Roman" w:hAnsi="Times New Roman" w:cs="Times New Roman"/>
            <w:color w:val="000000" w:themeColor="text1"/>
          </w:rPr>
          <w:t>ess rate at 35 percent.</w:t>
        </w:r>
      </w:ins>
      <w:ins w:id="109" w:author="Muhammad Ghazi Randhawa" w:date="2021-12-21T09:47:00Z">
        <w:r w:rsidR="00747D1E" w:rsidRPr="00CA45E5">
          <w:rPr>
            <w:rFonts w:ascii="Times New Roman" w:hAnsi="Times New Roman" w:cs="Times New Roman"/>
            <w:color w:val="000000" w:themeColor="text1"/>
          </w:rPr>
          <w:t xml:space="preserve"> The total number of observations in the </w:t>
        </w:r>
      </w:ins>
      <w:ins w:id="110" w:author="Muhammad Ghazi Randhawa" w:date="2021-12-21T09:52:00Z">
        <w:r w:rsidR="00AA3228" w:rsidRPr="00CA45E5">
          <w:rPr>
            <w:rFonts w:ascii="Times New Roman" w:hAnsi="Times New Roman" w:cs="Times New Roman"/>
            <w:color w:val="000000" w:themeColor="text1"/>
          </w:rPr>
          <w:t xml:space="preserve">dataset is 50. </w:t>
        </w:r>
      </w:ins>
    </w:p>
    <w:p w14:paraId="55A7BBCB" w14:textId="1B960F62" w:rsidR="00AA3228" w:rsidRPr="00CA45E5" w:rsidRDefault="00AA3228" w:rsidP="00CA45E5">
      <w:pPr>
        <w:jc w:val="both"/>
        <w:rPr>
          <w:ins w:id="111" w:author="Muhammad Ghazi Randhawa" w:date="2021-12-20T17:41:00Z"/>
          <w:rFonts w:ascii="Times New Roman" w:hAnsi="Times New Roman" w:cs="Times New Roman"/>
          <w:color w:val="000000" w:themeColor="text1"/>
        </w:rPr>
        <w:pPrChange w:id="112" w:author="Muhammad Ghazi Randhawa" w:date="2021-12-22T08:36:00Z">
          <w:pPr/>
        </w:pPrChange>
      </w:pPr>
    </w:p>
    <w:p w14:paraId="656AFEAE" w14:textId="646399F7" w:rsidR="00881D25" w:rsidRPr="00CA45E5" w:rsidRDefault="00881D25" w:rsidP="00CA45E5">
      <w:pPr>
        <w:jc w:val="both"/>
        <w:rPr>
          <w:ins w:id="113" w:author="Muhammad Ghazi Randhawa" w:date="2021-12-20T17:41:00Z"/>
          <w:rFonts w:ascii="Times New Roman" w:hAnsi="Times New Roman" w:cs="Times New Roman"/>
          <w:color w:val="000000" w:themeColor="text1"/>
        </w:rPr>
        <w:pPrChange w:id="114" w:author="Muhammad Ghazi Randhawa" w:date="2021-12-22T08:36:00Z">
          <w:pPr/>
        </w:pPrChange>
      </w:pPr>
    </w:p>
    <w:p w14:paraId="5526205F" w14:textId="554B3704" w:rsidR="006530A4" w:rsidRPr="00CA45E5" w:rsidRDefault="001F7B20" w:rsidP="00CA45E5">
      <w:pPr>
        <w:jc w:val="both"/>
        <w:rPr>
          <w:ins w:id="115" w:author="Muhammad Ghazi Randhawa" w:date="2021-12-20T02:36:00Z"/>
          <w:rFonts w:ascii="Times New Roman" w:hAnsi="Times New Roman" w:cs="Times New Roman"/>
          <w:color w:val="000000" w:themeColor="text1"/>
        </w:rPr>
        <w:pPrChange w:id="116" w:author="Muhammad Ghazi Randhawa" w:date="2021-12-22T08:36:00Z">
          <w:pPr/>
        </w:pPrChange>
      </w:pPr>
      <w:ins w:id="117" w:author="Muhammad Ghazi Randhawa" w:date="2021-12-20T02:36:00Z">
        <w:r w:rsidRPr="00CA45E5">
          <w:rPr>
            <w:rFonts w:ascii="Times New Roman" w:hAnsi="Times New Roman" w:cs="Times New Roman"/>
            <w:color w:val="000000" w:themeColor="text1"/>
          </w:rPr>
          <w:drawing>
            <wp:anchor distT="0" distB="0" distL="114300" distR="114300" simplePos="0" relativeHeight="251660288" behindDoc="1" locked="0" layoutInCell="1" allowOverlap="1" wp14:anchorId="2134DC88" wp14:editId="4D5883D4">
              <wp:simplePos x="0" y="0"/>
              <wp:positionH relativeFrom="column">
                <wp:posOffset>-65063</wp:posOffset>
              </wp:positionH>
              <wp:positionV relativeFrom="paragraph">
                <wp:posOffset>2881483</wp:posOffset>
              </wp:positionV>
              <wp:extent cx="3621405" cy="2633345"/>
              <wp:effectExtent l="0" t="0" r="0" b="0"/>
              <wp:wrapTight wrapText="bothSides">
                <wp:wrapPolygon edited="0">
                  <wp:start x="0" y="0"/>
                  <wp:lineTo x="0" y="21459"/>
                  <wp:lineTo x="21513" y="21459"/>
                  <wp:lineTo x="2151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1405" cy="2633345"/>
                      </a:xfrm>
                      <a:prstGeom prst="rect">
                        <a:avLst/>
                      </a:prstGeom>
                    </pic:spPr>
                  </pic:pic>
                </a:graphicData>
              </a:graphic>
              <wp14:sizeRelH relativeFrom="page">
                <wp14:pctWidth>0</wp14:pctWidth>
              </wp14:sizeRelH>
              <wp14:sizeRelV relativeFrom="page">
                <wp14:pctHeight>0</wp14:pctHeight>
              </wp14:sizeRelV>
            </wp:anchor>
          </w:drawing>
        </w:r>
      </w:ins>
      <w:ins w:id="118" w:author="Muhammad Ghazi Randhawa" w:date="2021-12-20T16:42:00Z">
        <w:r w:rsidR="00C174D1" w:rsidRPr="00CA45E5">
          <w:rPr>
            <w:rFonts w:ascii="Times New Roman" w:hAnsi="Times New Roman" w:cs="Times New Roman"/>
            <w:color w:val="000000" w:themeColor="text1"/>
          </w:rPr>
          <w:t>I merged a dataset from “</w:t>
        </w:r>
      </w:ins>
      <w:ins w:id="119" w:author="Muhammad Ghazi Randhawa" w:date="2021-12-20T17:38:00Z">
        <w:r w:rsidR="00501368" w:rsidRPr="00CA45E5">
          <w:rPr>
            <w:rFonts w:ascii="Times New Roman" w:hAnsi="Times New Roman" w:cs="Times New Roman"/>
            <w:color w:val="000000" w:themeColor="text1"/>
          </w:rPr>
          <w:t>Climate Change and Health</w:t>
        </w:r>
      </w:ins>
      <w:ins w:id="120" w:author="Muhammad Ghazi Randhawa" w:date="2021-12-20T16:42:00Z">
        <w:r w:rsidR="00C174D1" w:rsidRPr="00CA45E5">
          <w:rPr>
            <w:rFonts w:ascii="Times New Roman" w:hAnsi="Times New Roman" w:cs="Times New Roman"/>
            <w:color w:val="000000" w:themeColor="text1"/>
          </w:rPr>
          <w:t>”</w:t>
        </w:r>
      </w:ins>
      <w:ins w:id="121" w:author="Muhammad Ghazi Randhawa" w:date="2021-12-20T16:56:00Z">
        <w:r w:rsidR="001E0D29" w:rsidRPr="00CA45E5">
          <w:rPr>
            <w:rFonts w:ascii="Times New Roman" w:hAnsi="Times New Roman" w:cs="Times New Roman"/>
            <w:color w:val="000000" w:themeColor="text1"/>
          </w:rPr>
          <w:t xml:space="preserve"> which gives a rating for each state’s vulnerability </w:t>
        </w:r>
      </w:ins>
      <w:ins w:id="122" w:author="Muhammad Ghazi Randhawa" w:date="2021-12-20T17:38:00Z">
        <w:r w:rsidR="00501368" w:rsidRPr="00CA45E5">
          <w:rPr>
            <w:rFonts w:ascii="Times New Roman" w:hAnsi="Times New Roman" w:cs="Times New Roman"/>
            <w:color w:val="000000" w:themeColor="text1"/>
          </w:rPr>
          <w:t xml:space="preserve">to climate change </w:t>
        </w:r>
      </w:ins>
      <w:ins w:id="123" w:author="Muhammad Ghazi Randhawa" w:date="2021-12-20T16:56:00Z">
        <w:r w:rsidR="001E0D29" w:rsidRPr="00CA45E5">
          <w:rPr>
            <w:rFonts w:ascii="Times New Roman" w:hAnsi="Times New Roman" w:cs="Times New Roman"/>
            <w:color w:val="000000" w:themeColor="text1"/>
          </w:rPr>
          <w:t xml:space="preserve">and </w:t>
        </w:r>
      </w:ins>
      <w:ins w:id="124" w:author="Muhammad Ghazi Randhawa" w:date="2021-12-20T17:38:00Z">
        <w:r w:rsidR="00501368" w:rsidRPr="00CA45E5">
          <w:rPr>
            <w:rFonts w:ascii="Times New Roman" w:hAnsi="Times New Roman" w:cs="Times New Roman"/>
            <w:color w:val="000000" w:themeColor="text1"/>
          </w:rPr>
          <w:t xml:space="preserve">perceived </w:t>
        </w:r>
      </w:ins>
      <w:ins w:id="125" w:author="Muhammad Ghazi Randhawa" w:date="2021-12-20T16:56:00Z">
        <w:r w:rsidR="001E0D29" w:rsidRPr="00CA45E5">
          <w:rPr>
            <w:rFonts w:ascii="Times New Roman" w:hAnsi="Times New Roman" w:cs="Times New Roman"/>
            <w:color w:val="000000" w:themeColor="text1"/>
          </w:rPr>
          <w:t>preparedness to handle climate change</w:t>
        </w:r>
      </w:ins>
      <w:ins w:id="126" w:author="Muhammad Ghazi Randhawa" w:date="2021-12-20T17:41:00Z">
        <w:r w:rsidR="00501368" w:rsidRPr="00CA45E5">
          <w:rPr>
            <w:rFonts w:ascii="Times New Roman" w:hAnsi="Times New Roman" w:cs="Times New Roman"/>
            <w:color w:val="000000" w:themeColor="text1"/>
          </w:rPr>
          <w:t xml:space="preserve">’s </w:t>
        </w:r>
      </w:ins>
      <w:ins w:id="127" w:author="Muhammad Ghazi Randhawa" w:date="2021-12-20T16:56:00Z">
        <w:r w:rsidR="001E0D29" w:rsidRPr="00CA45E5">
          <w:rPr>
            <w:rFonts w:ascii="Times New Roman" w:hAnsi="Times New Roman" w:cs="Times New Roman"/>
            <w:color w:val="000000" w:themeColor="text1"/>
          </w:rPr>
          <w:t>public health problem</w:t>
        </w:r>
      </w:ins>
      <w:ins w:id="128" w:author="Muhammad Ghazi Randhawa" w:date="2021-12-20T17:40:00Z">
        <w:r w:rsidR="00501368" w:rsidRPr="00CA45E5">
          <w:rPr>
            <w:rFonts w:ascii="Times New Roman" w:hAnsi="Times New Roman" w:cs="Times New Roman"/>
            <w:color w:val="000000" w:themeColor="text1"/>
          </w:rPr>
          <w:t xml:space="preserve"> </w:t>
        </w:r>
      </w:ins>
      <w:ins w:id="129" w:author="Muhammad Ghazi Randhawa" w:date="2021-12-20T17:39:00Z">
        <w:r w:rsidR="00501368" w:rsidRPr="00CA45E5">
          <w:rPr>
            <w:rFonts w:ascii="Times New Roman" w:hAnsi="Times New Roman" w:cs="Times New Roman"/>
            <w:color w:val="000000" w:themeColor="text1"/>
          </w:rPr>
          <w:t>(</w:t>
        </w:r>
      </w:ins>
      <w:ins w:id="130" w:author="Muhammad Ghazi Randhawa" w:date="2021-12-20T16:59:00Z">
        <w:r w:rsidR="00220543" w:rsidRPr="00CA45E5">
          <w:rPr>
            <w:rFonts w:ascii="Times New Roman" w:hAnsi="Times New Roman" w:cs="Times New Roman"/>
            <w:color w:val="000000" w:themeColor="text1"/>
          </w:rPr>
          <w:t>I</w:t>
        </w:r>
      </w:ins>
      <w:ins w:id="131" w:author="Muhammad Ghazi Randhawa" w:date="2021-12-20T17:02:00Z">
        <w:r w:rsidR="00220543" w:rsidRPr="00CA45E5">
          <w:rPr>
            <w:rFonts w:ascii="Times New Roman" w:hAnsi="Times New Roman" w:cs="Times New Roman"/>
            <w:color w:val="000000" w:themeColor="text1"/>
          </w:rPr>
          <w:t xml:space="preserve"> used this </w:t>
        </w:r>
      </w:ins>
      <w:ins w:id="132" w:author="Muhammad Ghazi Randhawa" w:date="2021-12-20T17:40:00Z">
        <w:r w:rsidR="00501368" w:rsidRPr="00CA45E5">
          <w:rPr>
            <w:rFonts w:ascii="Times New Roman" w:hAnsi="Times New Roman" w:cs="Times New Roman"/>
            <w:color w:val="000000" w:themeColor="text1"/>
          </w:rPr>
          <w:t>index</w:t>
        </w:r>
      </w:ins>
      <w:ins w:id="133" w:author="Muhammad Ghazi Randhawa" w:date="2021-12-20T17:02:00Z">
        <w:r w:rsidR="00220543" w:rsidRPr="00CA45E5">
          <w:rPr>
            <w:rFonts w:ascii="Times New Roman" w:hAnsi="Times New Roman" w:cs="Times New Roman"/>
            <w:color w:val="000000" w:themeColor="text1"/>
          </w:rPr>
          <w:t xml:space="preserve"> as a proxy for </w:t>
        </w:r>
      </w:ins>
      <w:ins w:id="134" w:author="Muhammad Ghazi Randhawa" w:date="2021-12-20T17:03:00Z">
        <w:r w:rsidR="00220543" w:rsidRPr="00CA45E5">
          <w:rPr>
            <w:rFonts w:ascii="Times New Roman" w:hAnsi="Times New Roman" w:cs="Times New Roman"/>
            <w:color w:val="000000" w:themeColor="text1"/>
          </w:rPr>
          <w:t xml:space="preserve">vulnerability </w:t>
        </w:r>
      </w:ins>
      <w:ins w:id="135" w:author="Muhammad Ghazi Randhawa" w:date="2021-12-20T17:39:00Z">
        <w:r w:rsidR="00501368" w:rsidRPr="00CA45E5">
          <w:rPr>
            <w:rFonts w:ascii="Times New Roman" w:hAnsi="Times New Roman" w:cs="Times New Roman"/>
            <w:color w:val="000000" w:themeColor="text1"/>
          </w:rPr>
          <w:t xml:space="preserve">and preparedness </w:t>
        </w:r>
      </w:ins>
      <w:ins w:id="136" w:author="Muhammad Ghazi Randhawa" w:date="2021-12-20T17:03:00Z">
        <w:r w:rsidR="00220543" w:rsidRPr="00CA45E5">
          <w:rPr>
            <w:rFonts w:ascii="Times New Roman" w:hAnsi="Times New Roman" w:cs="Times New Roman"/>
            <w:color w:val="000000" w:themeColor="text1"/>
          </w:rPr>
          <w:t xml:space="preserve">to </w:t>
        </w:r>
      </w:ins>
      <w:ins w:id="137" w:author="Muhammad Ghazi Randhawa" w:date="2021-12-20T17:02:00Z">
        <w:r w:rsidR="00220543" w:rsidRPr="00CA45E5">
          <w:rPr>
            <w:rFonts w:ascii="Times New Roman" w:hAnsi="Times New Roman" w:cs="Times New Roman"/>
            <w:color w:val="000000" w:themeColor="text1"/>
          </w:rPr>
          <w:t>climate change because I could not find t</w:t>
        </w:r>
      </w:ins>
      <w:ins w:id="138" w:author="Muhammad Ghazi Randhawa" w:date="2021-12-20T17:03:00Z">
        <w:r w:rsidR="00220543" w:rsidRPr="00CA45E5">
          <w:rPr>
            <w:rFonts w:ascii="Times New Roman" w:hAnsi="Times New Roman" w:cs="Times New Roman"/>
            <w:color w:val="000000" w:themeColor="text1"/>
          </w:rPr>
          <w:t>he indexes we saw in class for subnational units</w:t>
        </w:r>
      </w:ins>
      <w:ins w:id="139" w:author="Muhammad Ghazi Randhawa" w:date="2021-12-20T17:39:00Z">
        <w:r w:rsidR="00501368" w:rsidRPr="00CA45E5">
          <w:rPr>
            <w:rFonts w:ascii="Times New Roman" w:hAnsi="Times New Roman" w:cs="Times New Roman"/>
            <w:color w:val="000000" w:themeColor="text1"/>
          </w:rPr>
          <w:t>)</w:t>
        </w:r>
      </w:ins>
      <w:ins w:id="140" w:author="Muhammad Ghazi Randhawa" w:date="2021-12-20T17:03:00Z">
        <w:r w:rsidR="00220543" w:rsidRPr="00CA45E5">
          <w:rPr>
            <w:rFonts w:ascii="Times New Roman" w:hAnsi="Times New Roman" w:cs="Times New Roman"/>
            <w:color w:val="000000" w:themeColor="text1"/>
          </w:rPr>
          <w:t xml:space="preserve">. </w:t>
        </w:r>
      </w:ins>
      <w:ins w:id="141" w:author="Muhammad Ghazi Randhawa" w:date="2021-12-20T16:56:00Z">
        <w:r w:rsidR="001E0D29" w:rsidRPr="00CA45E5">
          <w:rPr>
            <w:rFonts w:ascii="Times New Roman" w:hAnsi="Times New Roman" w:cs="Times New Roman"/>
            <w:color w:val="000000" w:themeColor="text1"/>
          </w:rPr>
          <w:t>I plo</w:t>
        </w:r>
      </w:ins>
      <w:ins w:id="142" w:author="Muhammad Ghazi Randhawa" w:date="2021-12-20T16:57:00Z">
        <w:r w:rsidR="001E0D29" w:rsidRPr="00CA45E5">
          <w:rPr>
            <w:rFonts w:ascii="Times New Roman" w:hAnsi="Times New Roman" w:cs="Times New Roman"/>
            <w:color w:val="000000" w:themeColor="text1"/>
          </w:rPr>
          <w:t>tted the following scatter plot of preparedness on the x-axis and vulnerability on the y-</w:t>
        </w:r>
        <w:proofErr w:type="gramStart"/>
        <w:r w:rsidR="001E0D29" w:rsidRPr="00CA45E5">
          <w:rPr>
            <w:rFonts w:ascii="Times New Roman" w:hAnsi="Times New Roman" w:cs="Times New Roman"/>
            <w:color w:val="000000" w:themeColor="text1"/>
          </w:rPr>
          <w:t>axis</w:t>
        </w:r>
      </w:ins>
      <w:ins w:id="143" w:author="Muhammad Ghazi Randhawa" w:date="2021-12-20T16:58:00Z">
        <w:r w:rsidR="001E0D29" w:rsidRPr="00CA45E5">
          <w:rPr>
            <w:rFonts w:ascii="Times New Roman" w:hAnsi="Times New Roman" w:cs="Times New Roman"/>
            <w:color w:val="000000" w:themeColor="text1"/>
          </w:rPr>
          <w:t>(</w:t>
        </w:r>
        <w:proofErr w:type="gramEnd"/>
        <w:r w:rsidR="001E0D29" w:rsidRPr="00CA45E5">
          <w:rPr>
            <w:rFonts w:ascii="Times New Roman" w:hAnsi="Times New Roman" w:cs="Times New Roman"/>
            <w:color w:val="000000" w:themeColor="text1"/>
          </w:rPr>
          <w:t>I could not figure out a way to make the state-name label</w:t>
        </w:r>
      </w:ins>
      <w:ins w:id="144" w:author="Muhammad Ghazi Randhawa" w:date="2021-12-20T16:59:00Z">
        <w:r w:rsidR="001E0D29" w:rsidRPr="00CA45E5">
          <w:rPr>
            <w:rFonts w:ascii="Times New Roman" w:hAnsi="Times New Roman" w:cs="Times New Roman"/>
            <w:color w:val="000000" w:themeColor="text1"/>
          </w:rPr>
          <w:t xml:space="preserve">s jitter out). </w:t>
        </w:r>
      </w:ins>
    </w:p>
    <w:p w14:paraId="5A5425E6" w14:textId="09AD52D5" w:rsidR="006530A4" w:rsidRPr="00CA45E5" w:rsidRDefault="006530A4" w:rsidP="00CA45E5">
      <w:pPr>
        <w:jc w:val="both"/>
        <w:rPr>
          <w:ins w:id="145" w:author="Muhammad Ghazi Randhawa" w:date="2021-12-20T02:36:00Z"/>
          <w:rFonts w:ascii="Times New Roman" w:hAnsi="Times New Roman" w:cs="Times New Roman"/>
          <w:color w:val="000000" w:themeColor="text1"/>
        </w:rPr>
        <w:pPrChange w:id="146" w:author="Muhammad Ghazi Randhawa" w:date="2021-12-22T08:36:00Z">
          <w:pPr/>
        </w:pPrChange>
      </w:pPr>
    </w:p>
    <w:p w14:paraId="2B40C57F" w14:textId="67A0DD72" w:rsidR="006530A4" w:rsidRPr="00CA45E5" w:rsidRDefault="006530A4" w:rsidP="00CA45E5">
      <w:pPr>
        <w:jc w:val="both"/>
        <w:rPr>
          <w:ins w:id="147" w:author="Muhammad Ghazi Randhawa" w:date="2021-12-20T02:46:00Z"/>
          <w:rFonts w:ascii="Times New Roman" w:hAnsi="Times New Roman" w:cs="Times New Roman"/>
          <w:color w:val="000000" w:themeColor="text1"/>
        </w:rPr>
        <w:pPrChange w:id="148" w:author="Muhammad Ghazi Randhawa" w:date="2021-12-22T08:36:00Z">
          <w:pPr/>
        </w:pPrChange>
      </w:pPr>
    </w:p>
    <w:p w14:paraId="3CEB311C" w14:textId="22C9CC3F" w:rsidR="006530A4" w:rsidRPr="00CA45E5" w:rsidRDefault="00AA3228" w:rsidP="00CA45E5">
      <w:pPr>
        <w:jc w:val="both"/>
        <w:rPr>
          <w:ins w:id="149" w:author="Muhammad Ghazi Randhawa" w:date="2021-12-20T02:46:00Z"/>
          <w:rFonts w:ascii="Times New Roman" w:hAnsi="Times New Roman" w:cs="Times New Roman"/>
          <w:color w:val="000000" w:themeColor="text1"/>
        </w:rPr>
        <w:pPrChange w:id="150" w:author="Muhammad Ghazi Randhawa" w:date="2021-12-22T08:36:00Z">
          <w:pPr/>
        </w:pPrChange>
      </w:pPr>
      <w:ins w:id="151" w:author="Muhammad Ghazi Randhawa" w:date="2021-12-21T09:53:00Z">
        <w:r w:rsidRPr="00CA45E5">
          <w:rPr>
            <w:rFonts w:ascii="Times New Roman" w:hAnsi="Times New Roman" w:cs="Times New Roman"/>
            <w:color w:val="000000" w:themeColor="text1"/>
          </w:rPr>
          <w:t>Methodology</w:t>
        </w:r>
      </w:ins>
      <w:ins w:id="152" w:author="Muhammad Ghazi Randhawa" w:date="2021-12-21T09:36:00Z">
        <w:r w:rsidR="00747D1E" w:rsidRPr="00CA45E5">
          <w:rPr>
            <w:rFonts w:ascii="Times New Roman" w:hAnsi="Times New Roman" w:cs="Times New Roman"/>
            <w:color w:val="000000" w:themeColor="text1"/>
          </w:rPr>
          <w:t>:</w:t>
        </w:r>
      </w:ins>
    </w:p>
    <w:p w14:paraId="6B891F9E" w14:textId="343909A4" w:rsidR="006530A4" w:rsidRPr="00CA45E5" w:rsidRDefault="002719B4" w:rsidP="00CA45E5">
      <w:pPr>
        <w:jc w:val="both"/>
        <w:rPr>
          <w:ins w:id="153" w:author="Muhammad Ghazi Randhawa" w:date="2021-12-20T02:46:00Z"/>
          <w:rFonts w:ascii="Times New Roman" w:hAnsi="Times New Roman" w:cs="Times New Roman"/>
          <w:color w:val="000000" w:themeColor="text1"/>
        </w:rPr>
        <w:pPrChange w:id="154" w:author="Muhammad Ghazi Randhawa" w:date="2021-12-22T08:36:00Z">
          <w:pPr/>
        </w:pPrChange>
      </w:pPr>
      <w:ins w:id="155" w:author="Muhammad Ghazi Randhawa" w:date="2021-12-21T09:56:00Z">
        <w:r w:rsidRPr="00CA45E5">
          <w:rPr>
            <w:rFonts w:ascii="Times New Roman" w:hAnsi="Times New Roman" w:cs="Times New Roman"/>
            <w:color w:val="000000" w:themeColor="text1"/>
          </w:rPr>
          <w:t>I mapped the two datasets onto each other so that for each state so that for each stat</w:t>
        </w:r>
      </w:ins>
      <w:ins w:id="156" w:author="Muhammad Ghazi Randhawa" w:date="2021-12-21T09:57:00Z">
        <w:r w:rsidRPr="00CA45E5">
          <w:rPr>
            <w:rFonts w:ascii="Times New Roman" w:hAnsi="Times New Roman" w:cs="Times New Roman"/>
            <w:color w:val="000000" w:themeColor="text1"/>
          </w:rPr>
          <w:t>e, we h</w:t>
        </w:r>
      </w:ins>
      <w:ins w:id="157" w:author="Muhammad Ghazi Randhawa" w:date="2021-12-21T09:58:00Z">
        <w:r w:rsidRPr="00CA45E5">
          <w:rPr>
            <w:rFonts w:ascii="Times New Roman" w:hAnsi="Times New Roman" w:cs="Times New Roman"/>
            <w:color w:val="000000" w:themeColor="text1"/>
          </w:rPr>
          <w:t xml:space="preserve">ave the survey question results and the </w:t>
        </w:r>
      </w:ins>
      <w:ins w:id="158" w:author="Muhammad Ghazi Randhawa" w:date="2021-12-21T10:00:00Z">
        <w:r w:rsidR="001F7B20" w:rsidRPr="00CA45E5">
          <w:rPr>
            <w:rFonts w:ascii="Times New Roman" w:hAnsi="Times New Roman" w:cs="Times New Roman"/>
            <w:color w:val="000000" w:themeColor="text1"/>
          </w:rPr>
          <w:t xml:space="preserve">rankings for the vulnerability and preparedness. </w:t>
        </w:r>
      </w:ins>
      <w:ins w:id="159" w:author="Muhammad Ghazi Randhawa" w:date="2021-12-21T10:01:00Z">
        <w:r w:rsidR="001F7B20" w:rsidRPr="00CA45E5">
          <w:rPr>
            <w:rFonts w:ascii="Times New Roman" w:hAnsi="Times New Roman" w:cs="Times New Roman"/>
            <w:color w:val="000000" w:themeColor="text1"/>
          </w:rPr>
          <w:t>For each of the survey questions, I ran three regressions</w:t>
        </w:r>
      </w:ins>
      <w:ins w:id="160" w:author="Muhammad Ghazi Randhawa" w:date="2021-12-21T10:02:00Z">
        <w:r w:rsidR="001F7B20" w:rsidRPr="00CA45E5">
          <w:rPr>
            <w:rFonts w:ascii="Times New Roman" w:hAnsi="Times New Roman" w:cs="Times New Roman"/>
            <w:color w:val="000000" w:themeColor="text1"/>
          </w:rPr>
          <w:t xml:space="preserve"> using the following variables respectively: vulnerability, preparedness, and vulnerability &amp; preparedness.</w:t>
        </w:r>
      </w:ins>
      <w:ins w:id="161" w:author="Muhammad Ghazi Randhawa" w:date="2021-12-21T10:04:00Z">
        <w:r w:rsidR="001F7B20" w:rsidRPr="00CA45E5">
          <w:rPr>
            <w:rFonts w:ascii="Times New Roman" w:hAnsi="Times New Roman" w:cs="Times New Roman"/>
            <w:color w:val="000000" w:themeColor="text1"/>
          </w:rPr>
          <w:t xml:space="preserve"> </w:t>
        </w:r>
      </w:ins>
      <w:ins w:id="162" w:author="Muhammad Ghazi Randhawa" w:date="2021-12-21T16:12:00Z">
        <w:r w:rsidR="00804160" w:rsidRPr="00CA45E5">
          <w:rPr>
            <w:rFonts w:ascii="Times New Roman" w:hAnsi="Times New Roman" w:cs="Times New Roman"/>
            <w:color w:val="000000" w:themeColor="text1"/>
          </w:rPr>
          <w:t xml:space="preserve">I considered introducing state </w:t>
        </w:r>
      </w:ins>
      <w:ins w:id="163" w:author="Muhammad Ghazi Randhawa" w:date="2021-12-21T16:13:00Z">
        <w:r w:rsidR="00804160" w:rsidRPr="00CA45E5">
          <w:rPr>
            <w:rFonts w:ascii="Times New Roman" w:hAnsi="Times New Roman" w:cs="Times New Roman"/>
            <w:color w:val="000000" w:themeColor="text1"/>
          </w:rPr>
          <w:t>fixed effects but decided against it because the state</w:t>
        </w:r>
      </w:ins>
      <w:ins w:id="164" w:author="Muhammad Ghazi Randhawa" w:date="2021-12-21T16:14:00Z">
        <w:r w:rsidR="00804160" w:rsidRPr="00CA45E5">
          <w:rPr>
            <w:rFonts w:ascii="Times New Roman" w:hAnsi="Times New Roman" w:cs="Times New Roman"/>
            <w:color w:val="000000" w:themeColor="text1"/>
          </w:rPr>
          <w:t xml:space="preserve"> effects are already included. </w:t>
        </w:r>
      </w:ins>
    </w:p>
    <w:p w14:paraId="5F655E63" w14:textId="18634EFE" w:rsidR="006530A4" w:rsidRPr="00CA45E5" w:rsidRDefault="006530A4" w:rsidP="00CA45E5">
      <w:pPr>
        <w:jc w:val="both"/>
        <w:rPr>
          <w:ins w:id="165" w:author="Muhammad Ghazi Randhawa" w:date="2021-12-20T02:36:00Z"/>
          <w:rFonts w:ascii="Times New Roman" w:hAnsi="Times New Roman" w:cs="Times New Roman"/>
          <w:color w:val="000000" w:themeColor="text1"/>
        </w:rPr>
        <w:pPrChange w:id="166" w:author="Muhammad Ghazi Randhawa" w:date="2021-12-22T08:36:00Z">
          <w:pPr/>
        </w:pPrChange>
      </w:pPr>
    </w:p>
    <w:p w14:paraId="4B88F8A9" w14:textId="3B6B5F2A" w:rsidR="006530A4" w:rsidRPr="00CA45E5" w:rsidRDefault="006530A4" w:rsidP="00CA45E5">
      <w:pPr>
        <w:jc w:val="both"/>
        <w:rPr>
          <w:ins w:id="167" w:author="Muhammad Ghazi Randhawa" w:date="2021-12-20T02:36:00Z"/>
          <w:rFonts w:ascii="Times New Roman" w:hAnsi="Times New Roman" w:cs="Times New Roman"/>
          <w:color w:val="000000" w:themeColor="text1"/>
        </w:rPr>
        <w:pPrChange w:id="168" w:author="Muhammad Ghazi Randhawa" w:date="2021-12-22T08:36:00Z">
          <w:pPr/>
        </w:pPrChange>
      </w:pPr>
    </w:p>
    <w:p w14:paraId="166D75AE" w14:textId="19CE5D7C" w:rsidR="006530A4" w:rsidRPr="00CA45E5" w:rsidRDefault="006530A4" w:rsidP="00CA45E5">
      <w:pPr>
        <w:jc w:val="both"/>
        <w:rPr>
          <w:ins w:id="169" w:author="Muhammad Ghazi Randhawa" w:date="2021-12-20T02:36:00Z"/>
          <w:rFonts w:ascii="Times New Roman" w:hAnsi="Times New Roman" w:cs="Times New Roman"/>
          <w:color w:val="000000" w:themeColor="text1"/>
        </w:rPr>
        <w:pPrChange w:id="170" w:author="Muhammad Ghazi Randhawa" w:date="2021-12-22T08:36:00Z">
          <w:pPr/>
        </w:pPrChange>
      </w:pPr>
    </w:p>
    <w:p w14:paraId="6B3D1B2B" w14:textId="6F72AAFA" w:rsidR="006530A4" w:rsidRPr="00CA45E5" w:rsidRDefault="001F7B20" w:rsidP="00CA45E5">
      <w:pPr>
        <w:jc w:val="both"/>
        <w:rPr>
          <w:ins w:id="171" w:author="Muhammad Ghazi Randhawa" w:date="2021-12-21T10:08:00Z"/>
          <w:rFonts w:ascii="Times New Roman" w:hAnsi="Times New Roman" w:cs="Times New Roman"/>
          <w:color w:val="000000" w:themeColor="text1"/>
        </w:rPr>
        <w:pPrChange w:id="172" w:author="Muhammad Ghazi Randhawa" w:date="2021-12-22T08:36:00Z">
          <w:pPr/>
        </w:pPrChange>
      </w:pPr>
      <w:ins w:id="173" w:author="Muhammad Ghazi Randhawa" w:date="2021-12-21T10:03:00Z">
        <w:r w:rsidRPr="00CA45E5">
          <w:rPr>
            <w:rFonts w:ascii="Times New Roman" w:hAnsi="Times New Roman" w:cs="Times New Roman"/>
            <w:color w:val="000000" w:themeColor="text1"/>
          </w:rPr>
          <w:t>Res</w:t>
        </w:r>
      </w:ins>
      <w:ins w:id="174" w:author="Muhammad Ghazi Randhawa" w:date="2021-12-21T10:04:00Z">
        <w:r w:rsidRPr="00CA45E5">
          <w:rPr>
            <w:rFonts w:ascii="Times New Roman" w:hAnsi="Times New Roman" w:cs="Times New Roman"/>
            <w:color w:val="000000" w:themeColor="text1"/>
          </w:rPr>
          <w:t>ults</w:t>
        </w:r>
      </w:ins>
      <w:ins w:id="175" w:author="Muhammad Ghazi Randhawa" w:date="2021-12-21T10:40:00Z">
        <w:r w:rsidR="001F384B" w:rsidRPr="00CA45E5">
          <w:rPr>
            <w:rFonts w:ascii="Times New Roman" w:hAnsi="Times New Roman" w:cs="Times New Roman"/>
            <w:color w:val="000000" w:themeColor="text1"/>
          </w:rPr>
          <w:t xml:space="preserve"> and Discussion</w:t>
        </w:r>
      </w:ins>
      <w:ins w:id="176" w:author="Muhammad Ghazi Randhawa" w:date="2021-12-21T10:04:00Z">
        <w:r w:rsidRPr="00CA45E5">
          <w:rPr>
            <w:rFonts w:ascii="Times New Roman" w:hAnsi="Times New Roman" w:cs="Times New Roman"/>
            <w:color w:val="000000" w:themeColor="text1"/>
          </w:rPr>
          <w:t>:</w:t>
        </w:r>
      </w:ins>
    </w:p>
    <w:p w14:paraId="1AE202DF" w14:textId="1C0B147B" w:rsidR="00F515B9" w:rsidRPr="00CA45E5" w:rsidRDefault="00F515B9" w:rsidP="00CA45E5">
      <w:pPr>
        <w:jc w:val="both"/>
        <w:rPr>
          <w:ins w:id="177" w:author="Muhammad Ghazi Randhawa" w:date="2021-12-21T10:08:00Z"/>
          <w:rFonts w:ascii="Times New Roman" w:hAnsi="Times New Roman" w:cs="Times New Roman"/>
          <w:color w:val="000000" w:themeColor="text1"/>
        </w:rPr>
        <w:pPrChange w:id="178" w:author="Muhammad Ghazi Randhawa" w:date="2021-12-22T08:36:00Z">
          <w:pPr/>
        </w:pPrChange>
      </w:pPr>
    </w:p>
    <w:p w14:paraId="5D7025BA" w14:textId="1965C95A" w:rsidR="006530A4" w:rsidRPr="00CA45E5" w:rsidRDefault="00F515B9" w:rsidP="00CA45E5">
      <w:pPr>
        <w:jc w:val="both"/>
        <w:rPr>
          <w:ins w:id="179" w:author="Muhammad Ghazi Randhawa" w:date="2021-12-21T10:41:00Z"/>
          <w:rFonts w:ascii="Times New Roman" w:hAnsi="Times New Roman" w:cs="Times New Roman"/>
          <w:color w:val="000000" w:themeColor="text1"/>
        </w:rPr>
        <w:pPrChange w:id="180" w:author="Muhammad Ghazi Randhawa" w:date="2021-12-22T08:36:00Z">
          <w:pPr/>
        </w:pPrChange>
      </w:pPr>
      <w:ins w:id="181" w:author="Muhammad Ghazi Randhawa" w:date="2021-12-21T10:08:00Z">
        <w:r w:rsidRPr="00CA45E5">
          <w:rPr>
            <w:rFonts w:ascii="Times New Roman" w:hAnsi="Times New Roman" w:cs="Times New Roman"/>
            <w:color w:val="000000" w:themeColor="text1"/>
          </w:rPr>
          <w:t>The first regression table shows us</w:t>
        </w:r>
      </w:ins>
      <w:ins w:id="182" w:author="Muhammad Ghazi Randhawa" w:date="2021-12-21T10:09:00Z">
        <w:r w:rsidRPr="00CA45E5">
          <w:rPr>
            <w:rFonts w:ascii="Times New Roman" w:hAnsi="Times New Roman" w:cs="Times New Roman"/>
            <w:color w:val="000000" w:themeColor="text1"/>
          </w:rPr>
          <w:t xml:space="preserve"> the results for the three regressions on the discussion question. </w:t>
        </w:r>
      </w:ins>
      <w:ins w:id="183" w:author="Muhammad Ghazi Randhawa" w:date="2021-12-21T10:10:00Z">
        <w:r w:rsidRPr="00CA45E5">
          <w:rPr>
            <w:rFonts w:ascii="Times New Roman" w:hAnsi="Times New Roman" w:cs="Times New Roman"/>
            <w:color w:val="000000" w:themeColor="text1"/>
          </w:rPr>
          <w:t xml:space="preserve">The results for the first two regressions are statistically significant to alpha </w:t>
        </w:r>
        <w:r w:rsidR="00402CAC" w:rsidRPr="00CA45E5">
          <w:rPr>
            <w:rFonts w:ascii="Times New Roman" w:hAnsi="Times New Roman" w:cs="Times New Roman"/>
            <w:color w:val="000000" w:themeColor="text1"/>
          </w:rPr>
          <w:t>0.</w:t>
        </w:r>
      </w:ins>
      <w:ins w:id="184" w:author="Muhammad Ghazi Randhawa" w:date="2021-12-21T10:12:00Z">
        <w:r w:rsidR="00402CAC" w:rsidRPr="00CA45E5">
          <w:rPr>
            <w:rFonts w:ascii="Times New Roman" w:hAnsi="Times New Roman" w:cs="Times New Roman"/>
            <w:color w:val="000000" w:themeColor="text1"/>
          </w:rPr>
          <w:t>0</w:t>
        </w:r>
      </w:ins>
      <w:ins w:id="185" w:author="Muhammad Ghazi Randhawa" w:date="2021-12-21T10:10:00Z">
        <w:r w:rsidR="00402CAC" w:rsidRPr="00CA45E5">
          <w:rPr>
            <w:rFonts w:ascii="Times New Roman" w:hAnsi="Times New Roman" w:cs="Times New Roman"/>
            <w:color w:val="000000" w:themeColor="text1"/>
          </w:rPr>
          <w:t>01 while the third regression is s</w:t>
        </w:r>
      </w:ins>
      <w:ins w:id="186" w:author="Muhammad Ghazi Randhawa" w:date="2021-12-21T10:11:00Z">
        <w:r w:rsidR="00402CAC" w:rsidRPr="00CA45E5">
          <w:rPr>
            <w:rFonts w:ascii="Times New Roman" w:hAnsi="Times New Roman" w:cs="Times New Roman"/>
            <w:color w:val="000000" w:themeColor="text1"/>
          </w:rPr>
          <w:t xml:space="preserve">tatistically significant to </w:t>
        </w:r>
      </w:ins>
      <w:ins w:id="187" w:author="Muhammad Ghazi Randhawa" w:date="2021-12-21T10:34:00Z">
        <w:r w:rsidR="001F384B" w:rsidRPr="00CA45E5">
          <w:rPr>
            <w:rFonts w:ascii="Times New Roman" w:hAnsi="Times New Roman" w:cs="Times New Roman"/>
            <w:color w:val="000000" w:themeColor="text1"/>
          </w:rPr>
          <w:t xml:space="preserve">0.05. We can see that </w:t>
        </w:r>
      </w:ins>
      <w:ins w:id="188" w:author="Muhammad Ghazi Randhawa" w:date="2021-12-21T10:35:00Z">
        <w:r w:rsidR="001F384B" w:rsidRPr="00CA45E5">
          <w:rPr>
            <w:rFonts w:ascii="Times New Roman" w:hAnsi="Times New Roman" w:cs="Times New Roman"/>
            <w:color w:val="000000" w:themeColor="text1"/>
          </w:rPr>
          <w:t xml:space="preserve">a unit increase in vulnerability results in approximately 3 and 2.1 decrease in polling </w:t>
        </w:r>
      </w:ins>
      <w:ins w:id="189" w:author="Muhammad Ghazi Randhawa" w:date="2021-12-21T10:36:00Z">
        <w:r w:rsidR="001F384B" w:rsidRPr="00CA45E5">
          <w:rPr>
            <w:rFonts w:ascii="Times New Roman" w:hAnsi="Times New Roman" w:cs="Times New Roman"/>
            <w:color w:val="000000" w:themeColor="text1"/>
          </w:rPr>
          <w:t>results</w:t>
        </w:r>
      </w:ins>
      <w:ins w:id="190" w:author="Muhammad Ghazi Randhawa" w:date="2021-12-21T10:37:00Z">
        <w:r w:rsidR="001F384B" w:rsidRPr="00CA45E5">
          <w:rPr>
            <w:rFonts w:ascii="Times New Roman" w:hAnsi="Times New Roman" w:cs="Times New Roman"/>
            <w:color w:val="000000" w:themeColor="text1"/>
          </w:rPr>
          <w:t xml:space="preserve"> for regression 1 and regression 3</w:t>
        </w:r>
      </w:ins>
      <w:ins w:id="191" w:author="Muhammad Ghazi Randhawa" w:date="2021-12-21T10:40:00Z">
        <w:r w:rsidR="001F384B" w:rsidRPr="00CA45E5">
          <w:rPr>
            <w:rFonts w:ascii="Times New Roman" w:hAnsi="Times New Roman" w:cs="Times New Roman"/>
            <w:color w:val="000000" w:themeColor="text1"/>
          </w:rPr>
          <w:t xml:space="preserve">, while a similar increase in </w:t>
        </w:r>
        <w:r w:rsidR="002010A0" w:rsidRPr="00CA45E5">
          <w:rPr>
            <w:rFonts w:ascii="Times New Roman" w:hAnsi="Times New Roman" w:cs="Times New Roman"/>
            <w:color w:val="000000" w:themeColor="text1"/>
          </w:rPr>
          <w:t>perceived prep</w:t>
        </w:r>
      </w:ins>
      <w:ins w:id="192" w:author="Muhammad Ghazi Randhawa" w:date="2021-12-21T10:41:00Z">
        <w:r w:rsidR="002010A0" w:rsidRPr="00CA45E5">
          <w:rPr>
            <w:rFonts w:ascii="Times New Roman" w:hAnsi="Times New Roman" w:cs="Times New Roman"/>
            <w:color w:val="000000" w:themeColor="text1"/>
          </w:rPr>
          <w:t xml:space="preserve">aredness results in an approximately </w:t>
        </w:r>
      </w:ins>
      <w:ins w:id="193" w:author="Muhammad Ghazi Randhawa" w:date="2021-12-21T10:43:00Z">
        <w:r w:rsidR="002010A0" w:rsidRPr="00CA45E5">
          <w:rPr>
            <w:rFonts w:ascii="Times New Roman" w:hAnsi="Times New Roman" w:cs="Times New Roman"/>
            <w:color w:val="000000" w:themeColor="text1"/>
          </w:rPr>
          <w:t>3.3- and 2.5-point increase in the polling results for the question.</w:t>
        </w:r>
      </w:ins>
    </w:p>
    <w:p w14:paraId="002D3B70" w14:textId="77777777" w:rsidR="002010A0" w:rsidRPr="00CA45E5" w:rsidRDefault="002010A0" w:rsidP="00CA45E5">
      <w:pPr>
        <w:jc w:val="both"/>
        <w:rPr>
          <w:ins w:id="194" w:author="Muhammad Ghazi Randhawa" w:date="2021-12-20T02:32:00Z"/>
          <w:rFonts w:ascii="Times New Roman" w:hAnsi="Times New Roman" w:cs="Times New Roman"/>
          <w:color w:val="000000" w:themeColor="text1"/>
        </w:rPr>
        <w:pPrChange w:id="195" w:author="Muhammad Ghazi Randhawa" w:date="2021-12-22T08:36:00Z">
          <w:pPr/>
        </w:pPrChange>
      </w:pPr>
    </w:p>
    <w:tbl>
      <w:tblPr>
        <w:tblW w:w="0" w:type="auto"/>
        <w:tblLayout w:type="fixed"/>
        <w:tblLook w:val="0000" w:firstRow="0" w:lastRow="0" w:firstColumn="0" w:lastColumn="0" w:noHBand="0" w:noVBand="0"/>
      </w:tblPr>
      <w:tblGrid>
        <w:gridCol w:w="1656"/>
        <w:gridCol w:w="2016"/>
        <w:gridCol w:w="2016"/>
        <w:gridCol w:w="2016"/>
      </w:tblGrid>
      <w:tr w:rsidR="006530A4" w:rsidRPr="00CA45E5" w14:paraId="7301496E" w14:textId="77777777" w:rsidTr="003404B6">
        <w:tblPrEx>
          <w:tblCellMar>
            <w:top w:w="0" w:type="dxa"/>
            <w:bottom w:w="0" w:type="dxa"/>
          </w:tblCellMar>
        </w:tblPrEx>
        <w:trPr>
          <w:ins w:id="196" w:author="Muhammad Ghazi Randhawa" w:date="2021-12-20T02:32:00Z"/>
        </w:trPr>
        <w:tc>
          <w:tcPr>
            <w:tcW w:w="1656" w:type="dxa"/>
            <w:tcBorders>
              <w:top w:val="single" w:sz="4" w:space="0" w:color="auto"/>
              <w:left w:val="nil"/>
              <w:bottom w:val="nil"/>
              <w:right w:val="nil"/>
            </w:tcBorders>
          </w:tcPr>
          <w:p w14:paraId="5AF969B0" w14:textId="77777777" w:rsidR="006530A4" w:rsidRPr="00CA45E5" w:rsidRDefault="006530A4" w:rsidP="00CA45E5">
            <w:pPr>
              <w:widowControl w:val="0"/>
              <w:autoSpaceDE w:val="0"/>
              <w:autoSpaceDN w:val="0"/>
              <w:adjustRightInd w:val="0"/>
              <w:jc w:val="both"/>
              <w:rPr>
                <w:ins w:id="197" w:author="Muhammad Ghazi Randhawa" w:date="2021-12-20T02:32:00Z"/>
                <w:rFonts w:ascii="Times New Roman" w:hAnsi="Times New Roman" w:cs="Times New Roman"/>
              </w:rPr>
              <w:pPrChange w:id="198" w:author="Muhammad Ghazi Randhawa" w:date="2021-12-22T08:36:00Z">
                <w:pPr>
                  <w:widowControl w:val="0"/>
                  <w:autoSpaceDE w:val="0"/>
                  <w:autoSpaceDN w:val="0"/>
                  <w:adjustRightInd w:val="0"/>
                </w:pPr>
              </w:pPrChange>
            </w:pPr>
          </w:p>
        </w:tc>
        <w:tc>
          <w:tcPr>
            <w:tcW w:w="2016" w:type="dxa"/>
            <w:tcBorders>
              <w:top w:val="single" w:sz="4" w:space="0" w:color="auto"/>
              <w:left w:val="nil"/>
              <w:bottom w:val="nil"/>
              <w:right w:val="nil"/>
            </w:tcBorders>
          </w:tcPr>
          <w:p w14:paraId="2D585D48" w14:textId="77777777" w:rsidR="006530A4" w:rsidRPr="00CA45E5" w:rsidRDefault="006530A4" w:rsidP="00CA45E5">
            <w:pPr>
              <w:widowControl w:val="0"/>
              <w:autoSpaceDE w:val="0"/>
              <w:autoSpaceDN w:val="0"/>
              <w:adjustRightInd w:val="0"/>
              <w:jc w:val="both"/>
              <w:rPr>
                <w:ins w:id="199" w:author="Muhammad Ghazi Randhawa" w:date="2021-12-20T02:32:00Z"/>
                <w:rFonts w:ascii="Times New Roman" w:hAnsi="Times New Roman" w:cs="Times New Roman"/>
              </w:rPr>
              <w:pPrChange w:id="200" w:author="Muhammad Ghazi Randhawa" w:date="2021-12-22T08:36:00Z">
                <w:pPr>
                  <w:widowControl w:val="0"/>
                  <w:autoSpaceDE w:val="0"/>
                  <w:autoSpaceDN w:val="0"/>
                  <w:adjustRightInd w:val="0"/>
                  <w:jc w:val="center"/>
                </w:pPr>
              </w:pPrChange>
            </w:pPr>
            <w:ins w:id="201" w:author="Muhammad Ghazi Randhawa" w:date="2021-12-20T02:32:00Z">
              <w:r w:rsidRPr="00CA45E5">
                <w:rPr>
                  <w:rFonts w:ascii="Times New Roman" w:hAnsi="Times New Roman" w:cs="Times New Roman"/>
                </w:rPr>
                <w:t>(1)</w:t>
              </w:r>
            </w:ins>
          </w:p>
        </w:tc>
        <w:tc>
          <w:tcPr>
            <w:tcW w:w="2016" w:type="dxa"/>
            <w:tcBorders>
              <w:top w:val="single" w:sz="4" w:space="0" w:color="auto"/>
              <w:left w:val="nil"/>
              <w:bottom w:val="nil"/>
              <w:right w:val="nil"/>
            </w:tcBorders>
          </w:tcPr>
          <w:p w14:paraId="31FF4C8D" w14:textId="77777777" w:rsidR="006530A4" w:rsidRPr="00CA45E5" w:rsidRDefault="006530A4" w:rsidP="00CA45E5">
            <w:pPr>
              <w:widowControl w:val="0"/>
              <w:autoSpaceDE w:val="0"/>
              <w:autoSpaceDN w:val="0"/>
              <w:adjustRightInd w:val="0"/>
              <w:jc w:val="both"/>
              <w:rPr>
                <w:ins w:id="202" w:author="Muhammad Ghazi Randhawa" w:date="2021-12-20T02:32:00Z"/>
                <w:rFonts w:ascii="Times New Roman" w:hAnsi="Times New Roman" w:cs="Times New Roman"/>
              </w:rPr>
              <w:pPrChange w:id="203" w:author="Muhammad Ghazi Randhawa" w:date="2021-12-22T08:36:00Z">
                <w:pPr>
                  <w:widowControl w:val="0"/>
                  <w:autoSpaceDE w:val="0"/>
                  <w:autoSpaceDN w:val="0"/>
                  <w:adjustRightInd w:val="0"/>
                  <w:jc w:val="center"/>
                </w:pPr>
              </w:pPrChange>
            </w:pPr>
            <w:ins w:id="204" w:author="Muhammad Ghazi Randhawa" w:date="2021-12-20T02:32:00Z">
              <w:r w:rsidRPr="00CA45E5">
                <w:rPr>
                  <w:rFonts w:ascii="Times New Roman" w:hAnsi="Times New Roman" w:cs="Times New Roman"/>
                </w:rPr>
                <w:t>(2)</w:t>
              </w:r>
            </w:ins>
          </w:p>
        </w:tc>
        <w:tc>
          <w:tcPr>
            <w:tcW w:w="2016" w:type="dxa"/>
            <w:tcBorders>
              <w:top w:val="single" w:sz="4" w:space="0" w:color="auto"/>
              <w:left w:val="nil"/>
              <w:bottom w:val="nil"/>
              <w:right w:val="nil"/>
            </w:tcBorders>
          </w:tcPr>
          <w:p w14:paraId="2A289C4F" w14:textId="77777777" w:rsidR="006530A4" w:rsidRPr="00CA45E5" w:rsidRDefault="006530A4" w:rsidP="00CA45E5">
            <w:pPr>
              <w:widowControl w:val="0"/>
              <w:autoSpaceDE w:val="0"/>
              <w:autoSpaceDN w:val="0"/>
              <w:adjustRightInd w:val="0"/>
              <w:jc w:val="both"/>
              <w:rPr>
                <w:ins w:id="205" w:author="Muhammad Ghazi Randhawa" w:date="2021-12-20T02:32:00Z"/>
                <w:rFonts w:ascii="Times New Roman" w:hAnsi="Times New Roman" w:cs="Times New Roman"/>
              </w:rPr>
              <w:pPrChange w:id="206" w:author="Muhammad Ghazi Randhawa" w:date="2021-12-22T08:36:00Z">
                <w:pPr>
                  <w:widowControl w:val="0"/>
                  <w:autoSpaceDE w:val="0"/>
                  <w:autoSpaceDN w:val="0"/>
                  <w:adjustRightInd w:val="0"/>
                  <w:jc w:val="center"/>
                </w:pPr>
              </w:pPrChange>
            </w:pPr>
            <w:ins w:id="207" w:author="Muhammad Ghazi Randhawa" w:date="2021-12-20T02:32:00Z">
              <w:r w:rsidRPr="00CA45E5">
                <w:rPr>
                  <w:rFonts w:ascii="Times New Roman" w:hAnsi="Times New Roman" w:cs="Times New Roman"/>
                </w:rPr>
                <w:t>(3)</w:t>
              </w:r>
            </w:ins>
          </w:p>
        </w:tc>
      </w:tr>
      <w:tr w:rsidR="006530A4" w:rsidRPr="00CA45E5" w14:paraId="2ACFA3D3" w14:textId="77777777" w:rsidTr="003404B6">
        <w:tblPrEx>
          <w:tblCellMar>
            <w:top w:w="0" w:type="dxa"/>
            <w:bottom w:w="0" w:type="dxa"/>
          </w:tblCellMar>
        </w:tblPrEx>
        <w:trPr>
          <w:ins w:id="208" w:author="Muhammad Ghazi Randhawa" w:date="2021-12-20T02:32:00Z"/>
        </w:trPr>
        <w:tc>
          <w:tcPr>
            <w:tcW w:w="1656" w:type="dxa"/>
            <w:tcBorders>
              <w:top w:val="nil"/>
              <w:left w:val="nil"/>
              <w:bottom w:val="nil"/>
              <w:right w:val="nil"/>
            </w:tcBorders>
          </w:tcPr>
          <w:p w14:paraId="136AECC9" w14:textId="54BB84C0" w:rsidR="006530A4" w:rsidRPr="00CA45E5" w:rsidRDefault="00F515B9" w:rsidP="00CA45E5">
            <w:pPr>
              <w:widowControl w:val="0"/>
              <w:autoSpaceDE w:val="0"/>
              <w:autoSpaceDN w:val="0"/>
              <w:adjustRightInd w:val="0"/>
              <w:jc w:val="both"/>
              <w:rPr>
                <w:ins w:id="209" w:author="Muhammad Ghazi Randhawa" w:date="2021-12-20T02:32:00Z"/>
                <w:rFonts w:ascii="Times New Roman" w:hAnsi="Times New Roman" w:cs="Times New Roman"/>
              </w:rPr>
              <w:pPrChange w:id="210" w:author="Muhammad Ghazi Randhawa" w:date="2021-12-22T08:36:00Z">
                <w:pPr>
                  <w:widowControl w:val="0"/>
                  <w:autoSpaceDE w:val="0"/>
                  <w:autoSpaceDN w:val="0"/>
                  <w:adjustRightInd w:val="0"/>
                </w:pPr>
              </w:pPrChange>
            </w:pPr>
            <w:ins w:id="211" w:author="Muhammad Ghazi Randhawa" w:date="2021-12-21T10:08:00Z">
              <w:r w:rsidRPr="00CA45E5">
                <w:rPr>
                  <w:rFonts w:ascii="Times New Roman" w:hAnsi="Times New Roman" w:cs="Times New Roman"/>
                </w:rPr>
                <w:t>“Discuss”</w:t>
              </w:r>
            </w:ins>
          </w:p>
        </w:tc>
        <w:tc>
          <w:tcPr>
            <w:tcW w:w="2016" w:type="dxa"/>
            <w:tcBorders>
              <w:top w:val="nil"/>
              <w:left w:val="nil"/>
              <w:bottom w:val="nil"/>
              <w:right w:val="nil"/>
            </w:tcBorders>
          </w:tcPr>
          <w:p w14:paraId="080A9D2F" w14:textId="77777777" w:rsidR="006530A4" w:rsidRPr="00CA45E5" w:rsidRDefault="006530A4" w:rsidP="00CA45E5">
            <w:pPr>
              <w:widowControl w:val="0"/>
              <w:autoSpaceDE w:val="0"/>
              <w:autoSpaceDN w:val="0"/>
              <w:adjustRightInd w:val="0"/>
              <w:jc w:val="both"/>
              <w:rPr>
                <w:ins w:id="212" w:author="Muhammad Ghazi Randhawa" w:date="2021-12-20T02:32:00Z"/>
                <w:rFonts w:ascii="Times New Roman" w:hAnsi="Times New Roman" w:cs="Times New Roman"/>
              </w:rPr>
              <w:pPrChange w:id="213" w:author="Muhammad Ghazi Randhawa" w:date="2021-12-22T08:36:00Z">
                <w:pPr>
                  <w:widowControl w:val="0"/>
                  <w:autoSpaceDE w:val="0"/>
                  <w:autoSpaceDN w:val="0"/>
                  <w:adjustRightInd w:val="0"/>
                  <w:jc w:val="center"/>
                </w:pPr>
              </w:pPrChange>
            </w:pPr>
            <w:ins w:id="214" w:author="Muhammad Ghazi Randhawa" w:date="2021-12-20T02:32:00Z">
              <w:r w:rsidRPr="00CA45E5">
                <w:rPr>
                  <w:rFonts w:ascii="Times New Roman" w:hAnsi="Times New Roman" w:cs="Times New Roman"/>
                </w:rPr>
                <w:t>Vulnerability</w:t>
              </w:r>
            </w:ins>
          </w:p>
        </w:tc>
        <w:tc>
          <w:tcPr>
            <w:tcW w:w="2016" w:type="dxa"/>
            <w:tcBorders>
              <w:top w:val="nil"/>
              <w:left w:val="nil"/>
              <w:bottom w:val="nil"/>
              <w:right w:val="nil"/>
            </w:tcBorders>
          </w:tcPr>
          <w:p w14:paraId="1A3CD677" w14:textId="77777777" w:rsidR="006530A4" w:rsidRPr="00CA45E5" w:rsidRDefault="006530A4" w:rsidP="00CA45E5">
            <w:pPr>
              <w:widowControl w:val="0"/>
              <w:autoSpaceDE w:val="0"/>
              <w:autoSpaceDN w:val="0"/>
              <w:adjustRightInd w:val="0"/>
              <w:jc w:val="both"/>
              <w:rPr>
                <w:ins w:id="215" w:author="Muhammad Ghazi Randhawa" w:date="2021-12-20T02:32:00Z"/>
                <w:rFonts w:ascii="Times New Roman" w:hAnsi="Times New Roman" w:cs="Times New Roman"/>
              </w:rPr>
              <w:pPrChange w:id="216" w:author="Muhammad Ghazi Randhawa" w:date="2021-12-22T08:36:00Z">
                <w:pPr>
                  <w:widowControl w:val="0"/>
                  <w:autoSpaceDE w:val="0"/>
                  <w:autoSpaceDN w:val="0"/>
                  <w:adjustRightInd w:val="0"/>
                  <w:jc w:val="center"/>
                </w:pPr>
              </w:pPrChange>
            </w:pPr>
            <w:ins w:id="217" w:author="Muhammad Ghazi Randhawa" w:date="2021-12-20T02:32:00Z">
              <w:r w:rsidRPr="00CA45E5">
                <w:rPr>
                  <w:rFonts w:ascii="Times New Roman" w:hAnsi="Times New Roman" w:cs="Times New Roman"/>
                </w:rPr>
                <w:t>Preparedness</w:t>
              </w:r>
            </w:ins>
          </w:p>
        </w:tc>
        <w:tc>
          <w:tcPr>
            <w:tcW w:w="2016" w:type="dxa"/>
            <w:tcBorders>
              <w:top w:val="nil"/>
              <w:left w:val="nil"/>
              <w:bottom w:val="nil"/>
              <w:right w:val="nil"/>
            </w:tcBorders>
          </w:tcPr>
          <w:p w14:paraId="2AFC4429" w14:textId="77777777" w:rsidR="006530A4" w:rsidRPr="00CA45E5" w:rsidRDefault="006530A4" w:rsidP="00CA45E5">
            <w:pPr>
              <w:widowControl w:val="0"/>
              <w:autoSpaceDE w:val="0"/>
              <w:autoSpaceDN w:val="0"/>
              <w:adjustRightInd w:val="0"/>
              <w:jc w:val="both"/>
              <w:rPr>
                <w:ins w:id="218" w:author="Muhammad Ghazi Randhawa" w:date="2021-12-20T02:32:00Z"/>
                <w:rFonts w:ascii="Times New Roman" w:hAnsi="Times New Roman" w:cs="Times New Roman"/>
              </w:rPr>
              <w:pPrChange w:id="219" w:author="Muhammad Ghazi Randhawa" w:date="2021-12-22T08:36:00Z">
                <w:pPr>
                  <w:widowControl w:val="0"/>
                  <w:autoSpaceDE w:val="0"/>
                  <w:autoSpaceDN w:val="0"/>
                  <w:adjustRightInd w:val="0"/>
                  <w:jc w:val="center"/>
                </w:pPr>
              </w:pPrChange>
            </w:pPr>
            <w:ins w:id="220" w:author="Muhammad Ghazi Randhawa" w:date="2021-12-20T02:32:00Z">
              <w:r w:rsidRPr="00CA45E5">
                <w:rPr>
                  <w:rFonts w:ascii="Times New Roman" w:hAnsi="Times New Roman" w:cs="Times New Roman"/>
                </w:rPr>
                <w:t>vulnerability and Preparedness</w:t>
              </w:r>
            </w:ins>
          </w:p>
        </w:tc>
      </w:tr>
      <w:tr w:rsidR="006530A4" w:rsidRPr="00CA45E5" w14:paraId="53BD4E74" w14:textId="77777777" w:rsidTr="003404B6">
        <w:tblPrEx>
          <w:tblCellMar>
            <w:top w:w="0" w:type="dxa"/>
            <w:bottom w:w="0" w:type="dxa"/>
          </w:tblCellMar>
        </w:tblPrEx>
        <w:trPr>
          <w:ins w:id="221" w:author="Muhammad Ghazi Randhawa" w:date="2021-12-20T02:32:00Z"/>
        </w:trPr>
        <w:tc>
          <w:tcPr>
            <w:tcW w:w="1656" w:type="dxa"/>
            <w:tcBorders>
              <w:top w:val="single" w:sz="4" w:space="0" w:color="auto"/>
              <w:left w:val="nil"/>
              <w:bottom w:val="nil"/>
              <w:right w:val="nil"/>
            </w:tcBorders>
          </w:tcPr>
          <w:p w14:paraId="7ACCA1B4" w14:textId="77777777" w:rsidR="006530A4" w:rsidRPr="00CA45E5" w:rsidRDefault="006530A4" w:rsidP="00CA45E5">
            <w:pPr>
              <w:widowControl w:val="0"/>
              <w:autoSpaceDE w:val="0"/>
              <w:autoSpaceDN w:val="0"/>
              <w:adjustRightInd w:val="0"/>
              <w:jc w:val="both"/>
              <w:rPr>
                <w:ins w:id="222" w:author="Muhammad Ghazi Randhawa" w:date="2021-12-20T02:32:00Z"/>
                <w:rFonts w:ascii="Times New Roman" w:hAnsi="Times New Roman" w:cs="Times New Roman"/>
              </w:rPr>
              <w:pPrChange w:id="223" w:author="Muhammad Ghazi Randhawa" w:date="2021-12-22T08:36:00Z">
                <w:pPr>
                  <w:widowControl w:val="0"/>
                  <w:autoSpaceDE w:val="0"/>
                  <w:autoSpaceDN w:val="0"/>
                  <w:adjustRightInd w:val="0"/>
                </w:pPr>
              </w:pPrChange>
            </w:pPr>
            <w:ins w:id="224" w:author="Muhammad Ghazi Randhawa" w:date="2021-12-20T02:32:00Z">
              <w:r w:rsidRPr="00CA45E5">
                <w:rPr>
                  <w:rFonts w:ascii="Times New Roman" w:hAnsi="Times New Roman" w:cs="Times New Roman"/>
                </w:rPr>
                <w:t>vulnerability</w:t>
              </w:r>
            </w:ins>
          </w:p>
        </w:tc>
        <w:tc>
          <w:tcPr>
            <w:tcW w:w="2016" w:type="dxa"/>
            <w:tcBorders>
              <w:top w:val="single" w:sz="4" w:space="0" w:color="auto"/>
              <w:left w:val="nil"/>
              <w:bottom w:val="nil"/>
              <w:right w:val="nil"/>
            </w:tcBorders>
          </w:tcPr>
          <w:p w14:paraId="17645E3E" w14:textId="77777777" w:rsidR="006530A4" w:rsidRPr="00CA45E5" w:rsidRDefault="006530A4" w:rsidP="00CA45E5">
            <w:pPr>
              <w:widowControl w:val="0"/>
              <w:autoSpaceDE w:val="0"/>
              <w:autoSpaceDN w:val="0"/>
              <w:adjustRightInd w:val="0"/>
              <w:jc w:val="both"/>
              <w:rPr>
                <w:ins w:id="225" w:author="Muhammad Ghazi Randhawa" w:date="2021-12-20T02:32:00Z"/>
                <w:rFonts w:ascii="Times New Roman" w:hAnsi="Times New Roman" w:cs="Times New Roman"/>
              </w:rPr>
              <w:pPrChange w:id="226" w:author="Muhammad Ghazi Randhawa" w:date="2021-12-22T08:36:00Z">
                <w:pPr>
                  <w:widowControl w:val="0"/>
                  <w:autoSpaceDE w:val="0"/>
                  <w:autoSpaceDN w:val="0"/>
                  <w:adjustRightInd w:val="0"/>
                  <w:jc w:val="center"/>
                </w:pPr>
              </w:pPrChange>
            </w:pPr>
            <w:ins w:id="227" w:author="Muhammad Ghazi Randhawa" w:date="2021-12-20T02:32:00Z">
              <w:r w:rsidRPr="00CA45E5">
                <w:rPr>
                  <w:rFonts w:ascii="Times New Roman" w:hAnsi="Times New Roman" w:cs="Times New Roman"/>
                </w:rPr>
                <w:t>-2.968</w:t>
              </w:r>
              <w:r w:rsidRPr="00CA45E5">
                <w:rPr>
                  <w:rFonts w:ascii="Times New Roman" w:hAnsi="Times New Roman" w:cs="Times New Roman"/>
                  <w:vertAlign w:val="superscript"/>
                </w:rPr>
                <w:t>***</w:t>
              </w:r>
            </w:ins>
          </w:p>
        </w:tc>
        <w:tc>
          <w:tcPr>
            <w:tcW w:w="2016" w:type="dxa"/>
            <w:tcBorders>
              <w:top w:val="single" w:sz="4" w:space="0" w:color="auto"/>
              <w:left w:val="nil"/>
              <w:bottom w:val="nil"/>
              <w:right w:val="nil"/>
            </w:tcBorders>
          </w:tcPr>
          <w:p w14:paraId="00804113" w14:textId="77777777" w:rsidR="006530A4" w:rsidRPr="00CA45E5" w:rsidRDefault="006530A4" w:rsidP="00CA45E5">
            <w:pPr>
              <w:widowControl w:val="0"/>
              <w:autoSpaceDE w:val="0"/>
              <w:autoSpaceDN w:val="0"/>
              <w:adjustRightInd w:val="0"/>
              <w:jc w:val="both"/>
              <w:rPr>
                <w:ins w:id="228" w:author="Muhammad Ghazi Randhawa" w:date="2021-12-20T02:32:00Z"/>
                <w:rFonts w:ascii="Times New Roman" w:hAnsi="Times New Roman" w:cs="Times New Roman"/>
              </w:rPr>
              <w:pPrChange w:id="229" w:author="Muhammad Ghazi Randhawa" w:date="2021-12-22T08:36:00Z">
                <w:pPr>
                  <w:widowControl w:val="0"/>
                  <w:autoSpaceDE w:val="0"/>
                  <w:autoSpaceDN w:val="0"/>
                  <w:adjustRightInd w:val="0"/>
                  <w:jc w:val="center"/>
                </w:pPr>
              </w:pPrChange>
            </w:pPr>
          </w:p>
        </w:tc>
        <w:tc>
          <w:tcPr>
            <w:tcW w:w="2016" w:type="dxa"/>
            <w:tcBorders>
              <w:top w:val="single" w:sz="4" w:space="0" w:color="auto"/>
              <w:left w:val="nil"/>
              <w:bottom w:val="nil"/>
              <w:right w:val="nil"/>
            </w:tcBorders>
          </w:tcPr>
          <w:p w14:paraId="534D337E" w14:textId="77777777" w:rsidR="006530A4" w:rsidRPr="00CA45E5" w:rsidRDefault="006530A4" w:rsidP="00CA45E5">
            <w:pPr>
              <w:widowControl w:val="0"/>
              <w:autoSpaceDE w:val="0"/>
              <w:autoSpaceDN w:val="0"/>
              <w:adjustRightInd w:val="0"/>
              <w:jc w:val="both"/>
              <w:rPr>
                <w:ins w:id="230" w:author="Muhammad Ghazi Randhawa" w:date="2021-12-20T02:32:00Z"/>
                <w:rFonts w:ascii="Times New Roman" w:hAnsi="Times New Roman" w:cs="Times New Roman"/>
              </w:rPr>
              <w:pPrChange w:id="231" w:author="Muhammad Ghazi Randhawa" w:date="2021-12-22T08:36:00Z">
                <w:pPr>
                  <w:widowControl w:val="0"/>
                  <w:autoSpaceDE w:val="0"/>
                  <w:autoSpaceDN w:val="0"/>
                  <w:adjustRightInd w:val="0"/>
                  <w:jc w:val="center"/>
                </w:pPr>
              </w:pPrChange>
            </w:pPr>
            <w:ins w:id="232" w:author="Muhammad Ghazi Randhawa" w:date="2021-12-20T02:32:00Z">
              <w:r w:rsidRPr="00CA45E5">
                <w:rPr>
                  <w:rFonts w:ascii="Times New Roman" w:hAnsi="Times New Roman" w:cs="Times New Roman"/>
                </w:rPr>
                <w:t>-2.155</w:t>
              </w:r>
              <w:r w:rsidRPr="00CA45E5">
                <w:rPr>
                  <w:rFonts w:ascii="Times New Roman" w:hAnsi="Times New Roman" w:cs="Times New Roman"/>
                  <w:vertAlign w:val="superscript"/>
                </w:rPr>
                <w:t>*</w:t>
              </w:r>
            </w:ins>
          </w:p>
        </w:tc>
      </w:tr>
      <w:tr w:rsidR="006530A4" w:rsidRPr="00CA45E5" w14:paraId="2971EF07" w14:textId="77777777" w:rsidTr="003404B6">
        <w:tblPrEx>
          <w:tblCellMar>
            <w:top w:w="0" w:type="dxa"/>
            <w:bottom w:w="0" w:type="dxa"/>
          </w:tblCellMar>
        </w:tblPrEx>
        <w:trPr>
          <w:ins w:id="233" w:author="Muhammad Ghazi Randhawa" w:date="2021-12-20T02:32:00Z"/>
        </w:trPr>
        <w:tc>
          <w:tcPr>
            <w:tcW w:w="1656" w:type="dxa"/>
            <w:tcBorders>
              <w:top w:val="nil"/>
              <w:left w:val="nil"/>
              <w:bottom w:val="nil"/>
              <w:right w:val="nil"/>
            </w:tcBorders>
          </w:tcPr>
          <w:p w14:paraId="207789BD" w14:textId="77777777" w:rsidR="006530A4" w:rsidRPr="00CA45E5" w:rsidRDefault="006530A4" w:rsidP="00CA45E5">
            <w:pPr>
              <w:widowControl w:val="0"/>
              <w:autoSpaceDE w:val="0"/>
              <w:autoSpaceDN w:val="0"/>
              <w:adjustRightInd w:val="0"/>
              <w:jc w:val="both"/>
              <w:rPr>
                <w:ins w:id="234" w:author="Muhammad Ghazi Randhawa" w:date="2021-12-20T02:32:00Z"/>
                <w:rFonts w:ascii="Times New Roman" w:hAnsi="Times New Roman" w:cs="Times New Roman"/>
              </w:rPr>
              <w:pPrChange w:id="235" w:author="Muhammad Ghazi Randhawa" w:date="2021-12-22T08:36:00Z">
                <w:pPr>
                  <w:widowControl w:val="0"/>
                  <w:autoSpaceDE w:val="0"/>
                  <w:autoSpaceDN w:val="0"/>
                  <w:adjustRightInd w:val="0"/>
                </w:pPr>
              </w:pPrChange>
            </w:pPr>
          </w:p>
        </w:tc>
        <w:tc>
          <w:tcPr>
            <w:tcW w:w="2016" w:type="dxa"/>
            <w:tcBorders>
              <w:top w:val="nil"/>
              <w:left w:val="nil"/>
              <w:bottom w:val="nil"/>
              <w:right w:val="nil"/>
            </w:tcBorders>
          </w:tcPr>
          <w:p w14:paraId="24EBEA15" w14:textId="77777777" w:rsidR="006530A4" w:rsidRPr="00CA45E5" w:rsidRDefault="006530A4" w:rsidP="00CA45E5">
            <w:pPr>
              <w:widowControl w:val="0"/>
              <w:autoSpaceDE w:val="0"/>
              <w:autoSpaceDN w:val="0"/>
              <w:adjustRightInd w:val="0"/>
              <w:jc w:val="both"/>
              <w:rPr>
                <w:ins w:id="236" w:author="Muhammad Ghazi Randhawa" w:date="2021-12-20T02:32:00Z"/>
                <w:rFonts w:ascii="Times New Roman" w:hAnsi="Times New Roman" w:cs="Times New Roman"/>
              </w:rPr>
              <w:pPrChange w:id="237" w:author="Muhammad Ghazi Randhawa" w:date="2021-12-22T08:36:00Z">
                <w:pPr>
                  <w:widowControl w:val="0"/>
                  <w:autoSpaceDE w:val="0"/>
                  <w:autoSpaceDN w:val="0"/>
                  <w:adjustRightInd w:val="0"/>
                  <w:jc w:val="center"/>
                </w:pPr>
              </w:pPrChange>
            </w:pPr>
            <w:ins w:id="238" w:author="Muhammad Ghazi Randhawa" w:date="2021-12-20T02:32:00Z">
              <w:r w:rsidRPr="00CA45E5">
                <w:rPr>
                  <w:rFonts w:ascii="Times New Roman" w:hAnsi="Times New Roman" w:cs="Times New Roman"/>
                </w:rPr>
                <w:t>(-3.56)</w:t>
              </w:r>
            </w:ins>
          </w:p>
        </w:tc>
        <w:tc>
          <w:tcPr>
            <w:tcW w:w="2016" w:type="dxa"/>
            <w:tcBorders>
              <w:top w:val="nil"/>
              <w:left w:val="nil"/>
              <w:bottom w:val="nil"/>
              <w:right w:val="nil"/>
            </w:tcBorders>
          </w:tcPr>
          <w:p w14:paraId="097FF9FB" w14:textId="77777777" w:rsidR="006530A4" w:rsidRPr="00CA45E5" w:rsidRDefault="006530A4" w:rsidP="00CA45E5">
            <w:pPr>
              <w:widowControl w:val="0"/>
              <w:autoSpaceDE w:val="0"/>
              <w:autoSpaceDN w:val="0"/>
              <w:adjustRightInd w:val="0"/>
              <w:jc w:val="both"/>
              <w:rPr>
                <w:ins w:id="239" w:author="Muhammad Ghazi Randhawa" w:date="2021-12-20T02:32:00Z"/>
                <w:rFonts w:ascii="Times New Roman" w:hAnsi="Times New Roman" w:cs="Times New Roman"/>
              </w:rPr>
              <w:pPrChange w:id="240" w:author="Muhammad Ghazi Randhawa" w:date="2021-12-22T08:36:00Z">
                <w:pPr>
                  <w:widowControl w:val="0"/>
                  <w:autoSpaceDE w:val="0"/>
                  <w:autoSpaceDN w:val="0"/>
                  <w:adjustRightInd w:val="0"/>
                  <w:jc w:val="center"/>
                </w:pPr>
              </w:pPrChange>
            </w:pPr>
          </w:p>
        </w:tc>
        <w:tc>
          <w:tcPr>
            <w:tcW w:w="2016" w:type="dxa"/>
            <w:tcBorders>
              <w:top w:val="nil"/>
              <w:left w:val="nil"/>
              <w:bottom w:val="nil"/>
              <w:right w:val="nil"/>
            </w:tcBorders>
          </w:tcPr>
          <w:p w14:paraId="0DA5B734" w14:textId="77777777" w:rsidR="006530A4" w:rsidRPr="00CA45E5" w:rsidRDefault="006530A4" w:rsidP="00CA45E5">
            <w:pPr>
              <w:widowControl w:val="0"/>
              <w:autoSpaceDE w:val="0"/>
              <w:autoSpaceDN w:val="0"/>
              <w:adjustRightInd w:val="0"/>
              <w:jc w:val="both"/>
              <w:rPr>
                <w:ins w:id="241" w:author="Muhammad Ghazi Randhawa" w:date="2021-12-20T02:32:00Z"/>
                <w:rFonts w:ascii="Times New Roman" w:hAnsi="Times New Roman" w:cs="Times New Roman"/>
              </w:rPr>
              <w:pPrChange w:id="242" w:author="Muhammad Ghazi Randhawa" w:date="2021-12-22T08:36:00Z">
                <w:pPr>
                  <w:widowControl w:val="0"/>
                  <w:autoSpaceDE w:val="0"/>
                  <w:autoSpaceDN w:val="0"/>
                  <w:adjustRightInd w:val="0"/>
                  <w:jc w:val="center"/>
                </w:pPr>
              </w:pPrChange>
            </w:pPr>
            <w:ins w:id="243" w:author="Muhammad Ghazi Randhawa" w:date="2021-12-20T02:32:00Z">
              <w:r w:rsidRPr="00CA45E5">
                <w:rPr>
                  <w:rFonts w:ascii="Times New Roman" w:hAnsi="Times New Roman" w:cs="Times New Roman"/>
                </w:rPr>
                <w:t>(-2.59)</w:t>
              </w:r>
            </w:ins>
          </w:p>
        </w:tc>
      </w:tr>
      <w:tr w:rsidR="006530A4" w:rsidRPr="00CA45E5" w14:paraId="43CA87AE" w14:textId="77777777" w:rsidTr="003404B6">
        <w:tblPrEx>
          <w:tblCellMar>
            <w:top w:w="0" w:type="dxa"/>
            <w:bottom w:w="0" w:type="dxa"/>
          </w:tblCellMar>
        </w:tblPrEx>
        <w:trPr>
          <w:ins w:id="244" w:author="Muhammad Ghazi Randhawa" w:date="2021-12-20T02:32:00Z"/>
        </w:trPr>
        <w:tc>
          <w:tcPr>
            <w:tcW w:w="1656" w:type="dxa"/>
            <w:tcBorders>
              <w:top w:val="nil"/>
              <w:left w:val="nil"/>
              <w:bottom w:val="nil"/>
              <w:right w:val="nil"/>
            </w:tcBorders>
          </w:tcPr>
          <w:p w14:paraId="12EBAEAC" w14:textId="77777777" w:rsidR="006530A4" w:rsidRPr="00CA45E5" w:rsidRDefault="006530A4" w:rsidP="00CA45E5">
            <w:pPr>
              <w:widowControl w:val="0"/>
              <w:autoSpaceDE w:val="0"/>
              <w:autoSpaceDN w:val="0"/>
              <w:adjustRightInd w:val="0"/>
              <w:jc w:val="both"/>
              <w:rPr>
                <w:ins w:id="245" w:author="Muhammad Ghazi Randhawa" w:date="2021-12-20T02:32:00Z"/>
                <w:rFonts w:ascii="Times New Roman" w:hAnsi="Times New Roman" w:cs="Times New Roman"/>
              </w:rPr>
              <w:pPrChange w:id="246" w:author="Muhammad Ghazi Randhawa" w:date="2021-12-22T08:36:00Z">
                <w:pPr>
                  <w:widowControl w:val="0"/>
                  <w:autoSpaceDE w:val="0"/>
                  <w:autoSpaceDN w:val="0"/>
                  <w:adjustRightInd w:val="0"/>
                </w:pPr>
              </w:pPrChange>
            </w:pPr>
          </w:p>
        </w:tc>
        <w:tc>
          <w:tcPr>
            <w:tcW w:w="2016" w:type="dxa"/>
            <w:tcBorders>
              <w:top w:val="nil"/>
              <w:left w:val="nil"/>
              <w:bottom w:val="nil"/>
              <w:right w:val="nil"/>
            </w:tcBorders>
          </w:tcPr>
          <w:p w14:paraId="7698A8C4" w14:textId="77777777" w:rsidR="006530A4" w:rsidRPr="00CA45E5" w:rsidRDefault="006530A4" w:rsidP="00CA45E5">
            <w:pPr>
              <w:widowControl w:val="0"/>
              <w:autoSpaceDE w:val="0"/>
              <w:autoSpaceDN w:val="0"/>
              <w:adjustRightInd w:val="0"/>
              <w:jc w:val="both"/>
              <w:rPr>
                <w:ins w:id="247" w:author="Muhammad Ghazi Randhawa" w:date="2021-12-20T02:32:00Z"/>
                <w:rFonts w:ascii="Times New Roman" w:hAnsi="Times New Roman" w:cs="Times New Roman"/>
              </w:rPr>
              <w:pPrChange w:id="248" w:author="Muhammad Ghazi Randhawa" w:date="2021-12-22T08:36:00Z">
                <w:pPr>
                  <w:widowControl w:val="0"/>
                  <w:autoSpaceDE w:val="0"/>
                  <w:autoSpaceDN w:val="0"/>
                  <w:adjustRightInd w:val="0"/>
                </w:pPr>
              </w:pPrChange>
            </w:pPr>
          </w:p>
        </w:tc>
        <w:tc>
          <w:tcPr>
            <w:tcW w:w="2016" w:type="dxa"/>
            <w:tcBorders>
              <w:top w:val="nil"/>
              <w:left w:val="nil"/>
              <w:bottom w:val="nil"/>
              <w:right w:val="nil"/>
            </w:tcBorders>
          </w:tcPr>
          <w:p w14:paraId="598F4E74" w14:textId="77777777" w:rsidR="006530A4" w:rsidRPr="00CA45E5" w:rsidRDefault="006530A4" w:rsidP="00CA45E5">
            <w:pPr>
              <w:widowControl w:val="0"/>
              <w:autoSpaceDE w:val="0"/>
              <w:autoSpaceDN w:val="0"/>
              <w:adjustRightInd w:val="0"/>
              <w:jc w:val="both"/>
              <w:rPr>
                <w:ins w:id="249" w:author="Muhammad Ghazi Randhawa" w:date="2021-12-20T02:32:00Z"/>
                <w:rFonts w:ascii="Times New Roman" w:hAnsi="Times New Roman" w:cs="Times New Roman"/>
              </w:rPr>
              <w:pPrChange w:id="250" w:author="Muhammad Ghazi Randhawa" w:date="2021-12-22T08:36:00Z">
                <w:pPr>
                  <w:widowControl w:val="0"/>
                  <w:autoSpaceDE w:val="0"/>
                  <w:autoSpaceDN w:val="0"/>
                  <w:adjustRightInd w:val="0"/>
                </w:pPr>
              </w:pPrChange>
            </w:pPr>
          </w:p>
        </w:tc>
        <w:tc>
          <w:tcPr>
            <w:tcW w:w="2016" w:type="dxa"/>
            <w:tcBorders>
              <w:top w:val="nil"/>
              <w:left w:val="nil"/>
              <w:bottom w:val="nil"/>
              <w:right w:val="nil"/>
            </w:tcBorders>
          </w:tcPr>
          <w:p w14:paraId="69C19DAB" w14:textId="77777777" w:rsidR="006530A4" w:rsidRPr="00CA45E5" w:rsidRDefault="006530A4" w:rsidP="00CA45E5">
            <w:pPr>
              <w:widowControl w:val="0"/>
              <w:autoSpaceDE w:val="0"/>
              <w:autoSpaceDN w:val="0"/>
              <w:adjustRightInd w:val="0"/>
              <w:jc w:val="both"/>
              <w:rPr>
                <w:ins w:id="251" w:author="Muhammad Ghazi Randhawa" w:date="2021-12-20T02:32:00Z"/>
                <w:rFonts w:ascii="Times New Roman" w:hAnsi="Times New Roman" w:cs="Times New Roman"/>
              </w:rPr>
              <w:pPrChange w:id="252" w:author="Muhammad Ghazi Randhawa" w:date="2021-12-22T08:36:00Z">
                <w:pPr>
                  <w:widowControl w:val="0"/>
                  <w:autoSpaceDE w:val="0"/>
                  <w:autoSpaceDN w:val="0"/>
                  <w:adjustRightInd w:val="0"/>
                </w:pPr>
              </w:pPrChange>
            </w:pPr>
          </w:p>
        </w:tc>
      </w:tr>
      <w:tr w:rsidR="006530A4" w:rsidRPr="00CA45E5" w14:paraId="226251DB" w14:textId="77777777" w:rsidTr="003404B6">
        <w:tblPrEx>
          <w:tblCellMar>
            <w:top w:w="0" w:type="dxa"/>
            <w:bottom w:w="0" w:type="dxa"/>
          </w:tblCellMar>
        </w:tblPrEx>
        <w:trPr>
          <w:ins w:id="253" w:author="Muhammad Ghazi Randhawa" w:date="2021-12-20T02:32:00Z"/>
        </w:trPr>
        <w:tc>
          <w:tcPr>
            <w:tcW w:w="1656" w:type="dxa"/>
            <w:tcBorders>
              <w:top w:val="nil"/>
              <w:left w:val="nil"/>
              <w:bottom w:val="nil"/>
              <w:right w:val="nil"/>
            </w:tcBorders>
          </w:tcPr>
          <w:p w14:paraId="4BC400E4" w14:textId="77777777" w:rsidR="006530A4" w:rsidRPr="00CA45E5" w:rsidRDefault="006530A4" w:rsidP="00CA45E5">
            <w:pPr>
              <w:widowControl w:val="0"/>
              <w:autoSpaceDE w:val="0"/>
              <w:autoSpaceDN w:val="0"/>
              <w:adjustRightInd w:val="0"/>
              <w:jc w:val="both"/>
              <w:rPr>
                <w:ins w:id="254" w:author="Muhammad Ghazi Randhawa" w:date="2021-12-20T02:32:00Z"/>
                <w:rFonts w:ascii="Times New Roman" w:hAnsi="Times New Roman" w:cs="Times New Roman"/>
              </w:rPr>
              <w:pPrChange w:id="255" w:author="Muhammad Ghazi Randhawa" w:date="2021-12-22T08:36:00Z">
                <w:pPr>
                  <w:widowControl w:val="0"/>
                  <w:autoSpaceDE w:val="0"/>
                  <w:autoSpaceDN w:val="0"/>
                  <w:adjustRightInd w:val="0"/>
                </w:pPr>
              </w:pPrChange>
            </w:pPr>
            <w:ins w:id="256" w:author="Muhammad Ghazi Randhawa" w:date="2021-12-20T02:32:00Z">
              <w:r w:rsidRPr="00CA45E5">
                <w:rPr>
                  <w:rFonts w:ascii="Times New Roman" w:hAnsi="Times New Roman" w:cs="Times New Roman"/>
                </w:rPr>
                <w:t>preparedness</w:t>
              </w:r>
            </w:ins>
          </w:p>
        </w:tc>
        <w:tc>
          <w:tcPr>
            <w:tcW w:w="2016" w:type="dxa"/>
            <w:tcBorders>
              <w:top w:val="nil"/>
              <w:left w:val="nil"/>
              <w:bottom w:val="nil"/>
              <w:right w:val="nil"/>
            </w:tcBorders>
          </w:tcPr>
          <w:p w14:paraId="39630D23" w14:textId="77777777" w:rsidR="006530A4" w:rsidRPr="00CA45E5" w:rsidRDefault="006530A4" w:rsidP="00CA45E5">
            <w:pPr>
              <w:widowControl w:val="0"/>
              <w:autoSpaceDE w:val="0"/>
              <w:autoSpaceDN w:val="0"/>
              <w:adjustRightInd w:val="0"/>
              <w:jc w:val="both"/>
              <w:rPr>
                <w:ins w:id="257" w:author="Muhammad Ghazi Randhawa" w:date="2021-12-20T02:32:00Z"/>
                <w:rFonts w:ascii="Times New Roman" w:hAnsi="Times New Roman" w:cs="Times New Roman"/>
              </w:rPr>
              <w:pPrChange w:id="258" w:author="Muhammad Ghazi Randhawa" w:date="2021-12-22T08:36:00Z">
                <w:pPr>
                  <w:widowControl w:val="0"/>
                  <w:autoSpaceDE w:val="0"/>
                  <w:autoSpaceDN w:val="0"/>
                  <w:adjustRightInd w:val="0"/>
                  <w:jc w:val="center"/>
                </w:pPr>
              </w:pPrChange>
            </w:pPr>
          </w:p>
        </w:tc>
        <w:tc>
          <w:tcPr>
            <w:tcW w:w="2016" w:type="dxa"/>
            <w:tcBorders>
              <w:top w:val="nil"/>
              <w:left w:val="nil"/>
              <w:bottom w:val="nil"/>
              <w:right w:val="nil"/>
            </w:tcBorders>
          </w:tcPr>
          <w:p w14:paraId="27FBB72E" w14:textId="77777777" w:rsidR="006530A4" w:rsidRPr="00CA45E5" w:rsidRDefault="006530A4" w:rsidP="00CA45E5">
            <w:pPr>
              <w:widowControl w:val="0"/>
              <w:autoSpaceDE w:val="0"/>
              <w:autoSpaceDN w:val="0"/>
              <w:adjustRightInd w:val="0"/>
              <w:jc w:val="both"/>
              <w:rPr>
                <w:ins w:id="259" w:author="Muhammad Ghazi Randhawa" w:date="2021-12-20T02:32:00Z"/>
                <w:rFonts w:ascii="Times New Roman" w:hAnsi="Times New Roman" w:cs="Times New Roman"/>
              </w:rPr>
              <w:pPrChange w:id="260" w:author="Muhammad Ghazi Randhawa" w:date="2021-12-22T08:36:00Z">
                <w:pPr>
                  <w:widowControl w:val="0"/>
                  <w:autoSpaceDE w:val="0"/>
                  <w:autoSpaceDN w:val="0"/>
                  <w:adjustRightInd w:val="0"/>
                  <w:jc w:val="center"/>
                </w:pPr>
              </w:pPrChange>
            </w:pPr>
            <w:ins w:id="261" w:author="Muhammad Ghazi Randhawa" w:date="2021-12-20T02:32:00Z">
              <w:r w:rsidRPr="00CA45E5">
                <w:rPr>
                  <w:rFonts w:ascii="Times New Roman" w:hAnsi="Times New Roman" w:cs="Times New Roman"/>
                </w:rPr>
                <w:t>3.264</w:t>
              </w:r>
              <w:r w:rsidRPr="00CA45E5">
                <w:rPr>
                  <w:rFonts w:ascii="Times New Roman" w:hAnsi="Times New Roman" w:cs="Times New Roman"/>
                  <w:vertAlign w:val="superscript"/>
                </w:rPr>
                <w:t>***</w:t>
              </w:r>
            </w:ins>
          </w:p>
        </w:tc>
        <w:tc>
          <w:tcPr>
            <w:tcW w:w="2016" w:type="dxa"/>
            <w:tcBorders>
              <w:top w:val="nil"/>
              <w:left w:val="nil"/>
              <w:bottom w:val="nil"/>
              <w:right w:val="nil"/>
            </w:tcBorders>
          </w:tcPr>
          <w:p w14:paraId="7EAF33C7" w14:textId="77777777" w:rsidR="006530A4" w:rsidRPr="00CA45E5" w:rsidRDefault="006530A4" w:rsidP="00CA45E5">
            <w:pPr>
              <w:widowControl w:val="0"/>
              <w:autoSpaceDE w:val="0"/>
              <w:autoSpaceDN w:val="0"/>
              <w:adjustRightInd w:val="0"/>
              <w:jc w:val="both"/>
              <w:rPr>
                <w:ins w:id="262" w:author="Muhammad Ghazi Randhawa" w:date="2021-12-20T02:32:00Z"/>
                <w:rFonts w:ascii="Times New Roman" w:hAnsi="Times New Roman" w:cs="Times New Roman"/>
              </w:rPr>
              <w:pPrChange w:id="263" w:author="Muhammad Ghazi Randhawa" w:date="2021-12-22T08:36:00Z">
                <w:pPr>
                  <w:widowControl w:val="0"/>
                  <w:autoSpaceDE w:val="0"/>
                  <w:autoSpaceDN w:val="0"/>
                  <w:adjustRightInd w:val="0"/>
                  <w:jc w:val="center"/>
                </w:pPr>
              </w:pPrChange>
            </w:pPr>
            <w:ins w:id="264" w:author="Muhammad Ghazi Randhawa" w:date="2021-12-20T02:32:00Z">
              <w:r w:rsidRPr="00CA45E5">
                <w:rPr>
                  <w:rFonts w:ascii="Times New Roman" w:hAnsi="Times New Roman" w:cs="Times New Roman"/>
                </w:rPr>
                <w:t>2.466</w:t>
              </w:r>
              <w:r w:rsidRPr="00CA45E5">
                <w:rPr>
                  <w:rFonts w:ascii="Times New Roman" w:hAnsi="Times New Roman" w:cs="Times New Roman"/>
                  <w:vertAlign w:val="superscript"/>
                </w:rPr>
                <w:t>**</w:t>
              </w:r>
            </w:ins>
          </w:p>
        </w:tc>
      </w:tr>
      <w:tr w:rsidR="006530A4" w:rsidRPr="00CA45E5" w14:paraId="2D56427E" w14:textId="77777777" w:rsidTr="003404B6">
        <w:tblPrEx>
          <w:tblCellMar>
            <w:top w:w="0" w:type="dxa"/>
            <w:bottom w:w="0" w:type="dxa"/>
          </w:tblCellMar>
        </w:tblPrEx>
        <w:trPr>
          <w:ins w:id="265" w:author="Muhammad Ghazi Randhawa" w:date="2021-12-20T02:32:00Z"/>
        </w:trPr>
        <w:tc>
          <w:tcPr>
            <w:tcW w:w="1656" w:type="dxa"/>
            <w:tcBorders>
              <w:top w:val="nil"/>
              <w:left w:val="nil"/>
              <w:bottom w:val="nil"/>
              <w:right w:val="nil"/>
            </w:tcBorders>
          </w:tcPr>
          <w:p w14:paraId="30EAFC13" w14:textId="77777777" w:rsidR="006530A4" w:rsidRPr="00CA45E5" w:rsidRDefault="006530A4" w:rsidP="00CA45E5">
            <w:pPr>
              <w:widowControl w:val="0"/>
              <w:autoSpaceDE w:val="0"/>
              <w:autoSpaceDN w:val="0"/>
              <w:adjustRightInd w:val="0"/>
              <w:jc w:val="both"/>
              <w:rPr>
                <w:ins w:id="266" w:author="Muhammad Ghazi Randhawa" w:date="2021-12-20T02:32:00Z"/>
                <w:rFonts w:ascii="Times New Roman" w:hAnsi="Times New Roman" w:cs="Times New Roman"/>
              </w:rPr>
              <w:pPrChange w:id="267" w:author="Muhammad Ghazi Randhawa" w:date="2021-12-22T08:36:00Z">
                <w:pPr>
                  <w:widowControl w:val="0"/>
                  <w:autoSpaceDE w:val="0"/>
                  <w:autoSpaceDN w:val="0"/>
                  <w:adjustRightInd w:val="0"/>
                </w:pPr>
              </w:pPrChange>
            </w:pPr>
          </w:p>
        </w:tc>
        <w:tc>
          <w:tcPr>
            <w:tcW w:w="2016" w:type="dxa"/>
            <w:tcBorders>
              <w:top w:val="nil"/>
              <w:left w:val="nil"/>
              <w:bottom w:val="nil"/>
              <w:right w:val="nil"/>
            </w:tcBorders>
          </w:tcPr>
          <w:p w14:paraId="41D5439D" w14:textId="77777777" w:rsidR="006530A4" w:rsidRPr="00CA45E5" w:rsidRDefault="006530A4" w:rsidP="00CA45E5">
            <w:pPr>
              <w:widowControl w:val="0"/>
              <w:autoSpaceDE w:val="0"/>
              <w:autoSpaceDN w:val="0"/>
              <w:adjustRightInd w:val="0"/>
              <w:jc w:val="both"/>
              <w:rPr>
                <w:ins w:id="268" w:author="Muhammad Ghazi Randhawa" w:date="2021-12-20T02:32:00Z"/>
                <w:rFonts w:ascii="Times New Roman" w:hAnsi="Times New Roman" w:cs="Times New Roman"/>
              </w:rPr>
              <w:pPrChange w:id="269" w:author="Muhammad Ghazi Randhawa" w:date="2021-12-22T08:36:00Z">
                <w:pPr>
                  <w:widowControl w:val="0"/>
                  <w:autoSpaceDE w:val="0"/>
                  <w:autoSpaceDN w:val="0"/>
                  <w:adjustRightInd w:val="0"/>
                  <w:jc w:val="center"/>
                </w:pPr>
              </w:pPrChange>
            </w:pPr>
          </w:p>
        </w:tc>
        <w:tc>
          <w:tcPr>
            <w:tcW w:w="2016" w:type="dxa"/>
            <w:tcBorders>
              <w:top w:val="nil"/>
              <w:left w:val="nil"/>
              <w:bottom w:val="nil"/>
              <w:right w:val="nil"/>
            </w:tcBorders>
          </w:tcPr>
          <w:p w14:paraId="2D8FA84A" w14:textId="77777777" w:rsidR="006530A4" w:rsidRPr="00CA45E5" w:rsidRDefault="006530A4" w:rsidP="00CA45E5">
            <w:pPr>
              <w:widowControl w:val="0"/>
              <w:autoSpaceDE w:val="0"/>
              <w:autoSpaceDN w:val="0"/>
              <w:adjustRightInd w:val="0"/>
              <w:jc w:val="both"/>
              <w:rPr>
                <w:ins w:id="270" w:author="Muhammad Ghazi Randhawa" w:date="2021-12-20T02:32:00Z"/>
                <w:rFonts w:ascii="Times New Roman" w:hAnsi="Times New Roman" w:cs="Times New Roman"/>
              </w:rPr>
              <w:pPrChange w:id="271" w:author="Muhammad Ghazi Randhawa" w:date="2021-12-22T08:36:00Z">
                <w:pPr>
                  <w:widowControl w:val="0"/>
                  <w:autoSpaceDE w:val="0"/>
                  <w:autoSpaceDN w:val="0"/>
                  <w:adjustRightInd w:val="0"/>
                  <w:jc w:val="center"/>
                </w:pPr>
              </w:pPrChange>
            </w:pPr>
            <w:ins w:id="272" w:author="Muhammad Ghazi Randhawa" w:date="2021-12-20T02:32:00Z">
              <w:r w:rsidRPr="00CA45E5">
                <w:rPr>
                  <w:rFonts w:ascii="Times New Roman" w:hAnsi="Times New Roman" w:cs="Times New Roman"/>
                </w:rPr>
                <w:t>(3.73)</w:t>
              </w:r>
            </w:ins>
          </w:p>
        </w:tc>
        <w:tc>
          <w:tcPr>
            <w:tcW w:w="2016" w:type="dxa"/>
            <w:tcBorders>
              <w:top w:val="nil"/>
              <w:left w:val="nil"/>
              <w:bottom w:val="nil"/>
              <w:right w:val="nil"/>
            </w:tcBorders>
          </w:tcPr>
          <w:p w14:paraId="7B37F8F1" w14:textId="77777777" w:rsidR="006530A4" w:rsidRPr="00CA45E5" w:rsidRDefault="006530A4" w:rsidP="00CA45E5">
            <w:pPr>
              <w:widowControl w:val="0"/>
              <w:autoSpaceDE w:val="0"/>
              <w:autoSpaceDN w:val="0"/>
              <w:adjustRightInd w:val="0"/>
              <w:jc w:val="both"/>
              <w:rPr>
                <w:ins w:id="273" w:author="Muhammad Ghazi Randhawa" w:date="2021-12-20T02:32:00Z"/>
                <w:rFonts w:ascii="Times New Roman" w:hAnsi="Times New Roman" w:cs="Times New Roman"/>
              </w:rPr>
              <w:pPrChange w:id="274" w:author="Muhammad Ghazi Randhawa" w:date="2021-12-22T08:36:00Z">
                <w:pPr>
                  <w:widowControl w:val="0"/>
                  <w:autoSpaceDE w:val="0"/>
                  <w:autoSpaceDN w:val="0"/>
                  <w:adjustRightInd w:val="0"/>
                  <w:jc w:val="center"/>
                </w:pPr>
              </w:pPrChange>
            </w:pPr>
            <w:ins w:id="275" w:author="Muhammad Ghazi Randhawa" w:date="2021-12-20T02:32:00Z">
              <w:r w:rsidRPr="00CA45E5">
                <w:rPr>
                  <w:rFonts w:ascii="Times New Roman" w:hAnsi="Times New Roman" w:cs="Times New Roman"/>
                </w:rPr>
                <w:t>(2.79)</w:t>
              </w:r>
            </w:ins>
          </w:p>
        </w:tc>
      </w:tr>
      <w:tr w:rsidR="006530A4" w:rsidRPr="00CA45E5" w14:paraId="4A5CBA25" w14:textId="77777777" w:rsidTr="003404B6">
        <w:tblPrEx>
          <w:tblCellMar>
            <w:top w:w="0" w:type="dxa"/>
            <w:bottom w:w="0" w:type="dxa"/>
          </w:tblCellMar>
        </w:tblPrEx>
        <w:trPr>
          <w:ins w:id="276" w:author="Muhammad Ghazi Randhawa" w:date="2021-12-20T02:32:00Z"/>
        </w:trPr>
        <w:tc>
          <w:tcPr>
            <w:tcW w:w="1656" w:type="dxa"/>
            <w:tcBorders>
              <w:top w:val="nil"/>
              <w:left w:val="nil"/>
              <w:bottom w:val="nil"/>
              <w:right w:val="nil"/>
            </w:tcBorders>
          </w:tcPr>
          <w:p w14:paraId="6141A8DF" w14:textId="77777777" w:rsidR="006530A4" w:rsidRPr="00CA45E5" w:rsidRDefault="006530A4" w:rsidP="00CA45E5">
            <w:pPr>
              <w:widowControl w:val="0"/>
              <w:autoSpaceDE w:val="0"/>
              <w:autoSpaceDN w:val="0"/>
              <w:adjustRightInd w:val="0"/>
              <w:jc w:val="both"/>
              <w:rPr>
                <w:ins w:id="277" w:author="Muhammad Ghazi Randhawa" w:date="2021-12-20T02:32:00Z"/>
                <w:rFonts w:ascii="Times New Roman" w:hAnsi="Times New Roman" w:cs="Times New Roman"/>
              </w:rPr>
              <w:pPrChange w:id="278" w:author="Muhammad Ghazi Randhawa" w:date="2021-12-22T08:36:00Z">
                <w:pPr>
                  <w:widowControl w:val="0"/>
                  <w:autoSpaceDE w:val="0"/>
                  <w:autoSpaceDN w:val="0"/>
                  <w:adjustRightInd w:val="0"/>
                </w:pPr>
              </w:pPrChange>
            </w:pPr>
          </w:p>
        </w:tc>
        <w:tc>
          <w:tcPr>
            <w:tcW w:w="2016" w:type="dxa"/>
            <w:tcBorders>
              <w:top w:val="nil"/>
              <w:left w:val="nil"/>
              <w:bottom w:val="nil"/>
              <w:right w:val="nil"/>
            </w:tcBorders>
          </w:tcPr>
          <w:p w14:paraId="2EF86FB2" w14:textId="77777777" w:rsidR="006530A4" w:rsidRPr="00CA45E5" w:rsidRDefault="006530A4" w:rsidP="00CA45E5">
            <w:pPr>
              <w:widowControl w:val="0"/>
              <w:autoSpaceDE w:val="0"/>
              <w:autoSpaceDN w:val="0"/>
              <w:adjustRightInd w:val="0"/>
              <w:jc w:val="both"/>
              <w:rPr>
                <w:ins w:id="279" w:author="Muhammad Ghazi Randhawa" w:date="2021-12-20T02:32:00Z"/>
                <w:rFonts w:ascii="Times New Roman" w:hAnsi="Times New Roman" w:cs="Times New Roman"/>
              </w:rPr>
              <w:pPrChange w:id="280" w:author="Muhammad Ghazi Randhawa" w:date="2021-12-22T08:36:00Z">
                <w:pPr>
                  <w:widowControl w:val="0"/>
                  <w:autoSpaceDE w:val="0"/>
                  <w:autoSpaceDN w:val="0"/>
                  <w:adjustRightInd w:val="0"/>
                </w:pPr>
              </w:pPrChange>
            </w:pPr>
          </w:p>
        </w:tc>
        <w:tc>
          <w:tcPr>
            <w:tcW w:w="2016" w:type="dxa"/>
            <w:tcBorders>
              <w:top w:val="nil"/>
              <w:left w:val="nil"/>
              <w:bottom w:val="nil"/>
              <w:right w:val="nil"/>
            </w:tcBorders>
          </w:tcPr>
          <w:p w14:paraId="0BE1BCBC" w14:textId="77777777" w:rsidR="006530A4" w:rsidRPr="00CA45E5" w:rsidRDefault="006530A4" w:rsidP="00CA45E5">
            <w:pPr>
              <w:widowControl w:val="0"/>
              <w:autoSpaceDE w:val="0"/>
              <w:autoSpaceDN w:val="0"/>
              <w:adjustRightInd w:val="0"/>
              <w:jc w:val="both"/>
              <w:rPr>
                <w:ins w:id="281" w:author="Muhammad Ghazi Randhawa" w:date="2021-12-20T02:32:00Z"/>
                <w:rFonts w:ascii="Times New Roman" w:hAnsi="Times New Roman" w:cs="Times New Roman"/>
              </w:rPr>
              <w:pPrChange w:id="282" w:author="Muhammad Ghazi Randhawa" w:date="2021-12-22T08:36:00Z">
                <w:pPr>
                  <w:widowControl w:val="0"/>
                  <w:autoSpaceDE w:val="0"/>
                  <w:autoSpaceDN w:val="0"/>
                  <w:adjustRightInd w:val="0"/>
                </w:pPr>
              </w:pPrChange>
            </w:pPr>
          </w:p>
        </w:tc>
        <w:tc>
          <w:tcPr>
            <w:tcW w:w="2016" w:type="dxa"/>
            <w:tcBorders>
              <w:top w:val="nil"/>
              <w:left w:val="nil"/>
              <w:bottom w:val="nil"/>
              <w:right w:val="nil"/>
            </w:tcBorders>
          </w:tcPr>
          <w:p w14:paraId="6E122D32" w14:textId="77777777" w:rsidR="006530A4" w:rsidRPr="00CA45E5" w:rsidRDefault="006530A4" w:rsidP="00CA45E5">
            <w:pPr>
              <w:widowControl w:val="0"/>
              <w:autoSpaceDE w:val="0"/>
              <w:autoSpaceDN w:val="0"/>
              <w:adjustRightInd w:val="0"/>
              <w:jc w:val="both"/>
              <w:rPr>
                <w:ins w:id="283" w:author="Muhammad Ghazi Randhawa" w:date="2021-12-20T02:32:00Z"/>
                <w:rFonts w:ascii="Times New Roman" w:hAnsi="Times New Roman" w:cs="Times New Roman"/>
              </w:rPr>
              <w:pPrChange w:id="284" w:author="Muhammad Ghazi Randhawa" w:date="2021-12-22T08:36:00Z">
                <w:pPr>
                  <w:widowControl w:val="0"/>
                  <w:autoSpaceDE w:val="0"/>
                  <w:autoSpaceDN w:val="0"/>
                  <w:adjustRightInd w:val="0"/>
                </w:pPr>
              </w:pPrChange>
            </w:pPr>
          </w:p>
        </w:tc>
      </w:tr>
      <w:tr w:rsidR="006530A4" w:rsidRPr="00CA45E5" w14:paraId="5E3348E2" w14:textId="77777777" w:rsidTr="003404B6">
        <w:tblPrEx>
          <w:tblCellMar>
            <w:top w:w="0" w:type="dxa"/>
            <w:bottom w:w="0" w:type="dxa"/>
          </w:tblCellMar>
        </w:tblPrEx>
        <w:trPr>
          <w:ins w:id="285" w:author="Muhammad Ghazi Randhawa" w:date="2021-12-20T02:32:00Z"/>
        </w:trPr>
        <w:tc>
          <w:tcPr>
            <w:tcW w:w="1656" w:type="dxa"/>
            <w:tcBorders>
              <w:top w:val="nil"/>
              <w:left w:val="nil"/>
              <w:bottom w:val="nil"/>
              <w:right w:val="nil"/>
            </w:tcBorders>
          </w:tcPr>
          <w:p w14:paraId="625DF555" w14:textId="77777777" w:rsidR="006530A4" w:rsidRPr="00CA45E5" w:rsidRDefault="006530A4" w:rsidP="00CA45E5">
            <w:pPr>
              <w:widowControl w:val="0"/>
              <w:autoSpaceDE w:val="0"/>
              <w:autoSpaceDN w:val="0"/>
              <w:adjustRightInd w:val="0"/>
              <w:jc w:val="both"/>
              <w:rPr>
                <w:ins w:id="286" w:author="Muhammad Ghazi Randhawa" w:date="2021-12-20T02:32:00Z"/>
                <w:rFonts w:ascii="Times New Roman" w:hAnsi="Times New Roman" w:cs="Times New Roman"/>
              </w:rPr>
              <w:pPrChange w:id="287" w:author="Muhammad Ghazi Randhawa" w:date="2021-12-22T08:36:00Z">
                <w:pPr>
                  <w:widowControl w:val="0"/>
                  <w:autoSpaceDE w:val="0"/>
                  <w:autoSpaceDN w:val="0"/>
                  <w:adjustRightInd w:val="0"/>
                </w:pPr>
              </w:pPrChange>
            </w:pPr>
            <w:ins w:id="288" w:author="Muhammad Ghazi Randhawa" w:date="2021-12-20T02:32:00Z">
              <w:r w:rsidRPr="00CA45E5">
                <w:rPr>
                  <w:rFonts w:ascii="Times New Roman" w:hAnsi="Times New Roman" w:cs="Times New Roman"/>
                </w:rPr>
                <w:lastRenderedPageBreak/>
                <w:t>_cons</w:t>
              </w:r>
            </w:ins>
          </w:p>
        </w:tc>
        <w:tc>
          <w:tcPr>
            <w:tcW w:w="2016" w:type="dxa"/>
            <w:tcBorders>
              <w:top w:val="nil"/>
              <w:left w:val="nil"/>
              <w:bottom w:val="nil"/>
              <w:right w:val="nil"/>
            </w:tcBorders>
          </w:tcPr>
          <w:p w14:paraId="49999A31" w14:textId="77777777" w:rsidR="006530A4" w:rsidRPr="00CA45E5" w:rsidRDefault="006530A4" w:rsidP="00CA45E5">
            <w:pPr>
              <w:widowControl w:val="0"/>
              <w:autoSpaceDE w:val="0"/>
              <w:autoSpaceDN w:val="0"/>
              <w:adjustRightInd w:val="0"/>
              <w:jc w:val="both"/>
              <w:rPr>
                <w:ins w:id="289" w:author="Muhammad Ghazi Randhawa" w:date="2021-12-20T02:32:00Z"/>
                <w:rFonts w:ascii="Times New Roman" w:hAnsi="Times New Roman" w:cs="Times New Roman"/>
              </w:rPr>
              <w:pPrChange w:id="290" w:author="Muhammad Ghazi Randhawa" w:date="2021-12-22T08:36:00Z">
                <w:pPr>
                  <w:widowControl w:val="0"/>
                  <w:autoSpaceDE w:val="0"/>
                  <w:autoSpaceDN w:val="0"/>
                  <w:adjustRightInd w:val="0"/>
                  <w:jc w:val="center"/>
                </w:pPr>
              </w:pPrChange>
            </w:pPr>
            <w:ins w:id="291" w:author="Muhammad Ghazi Randhawa" w:date="2021-12-20T02:32:00Z">
              <w:r w:rsidRPr="00CA45E5">
                <w:rPr>
                  <w:rFonts w:ascii="Times New Roman" w:hAnsi="Times New Roman" w:cs="Times New Roman"/>
                </w:rPr>
                <w:t>49.75</w:t>
              </w:r>
              <w:r w:rsidRPr="00CA45E5">
                <w:rPr>
                  <w:rFonts w:ascii="Times New Roman" w:hAnsi="Times New Roman" w:cs="Times New Roman"/>
                  <w:vertAlign w:val="superscript"/>
                </w:rPr>
                <w:t>***</w:t>
              </w:r>
            </w:ins>
          </w:p>
        </w:tc>
        <w:tc>
          <w:tcPr>
            <w:tcW w:w="2016" w:type="dxa"/>
            <w:tcBorders>
              <w:top w:val="nil"/>
              <w:left w:val="nil"/>
              <w:bottom w:val="nil"/>
              <w:right w:val="nil"/>
            </w:tcBorders>
          </w:tcPr>
          <w:p w14:paraId="24BD1B40" w14:textId="77777777" w:rsidR="006530A4" w:rsidRPr="00CA45E5" w:rsidRDefault="006530A4" w:rsidP="00CA45E5">
            <w:pPr>
              <w:widowControl w:val="0"/>
              <w:autoSpaceDE w:val="0"/>
              <w:autoSpaceDN w:val="0"/>
              <w:adjustRightInd w:val="0"/>
              <w:jc w:val="both"/>
              <w:rPr>
                <w:ins w:id="292" w:author="Muhammad Ghazi Randhawa" w:date="2021-12-20T02:32:00Z"/>
                <w:rFonts w:ascii="Times New Roman" w:hAnsi="Times New Roman" w:cs="Times New Roman"/>
              </w:rPr>
              <w:pPrChange w:id="293" w:author="Muhammad Ghazi Randhawa" w:date="2021-12-22T08:36:00Z">
                <w:pPr>
                  <w:widowControl w:val="0"/>
                  <w:autoSpaceDE w:val="0"/>
                  <w:autoSpaceDN w:val="0"/>
                  <w:adjustRightInd w:val="0"/>
                  <w:jc w:val="center"/>
                </w:pPr>
              </w:pPrChange>
            </w:pPr>
            <w:ins w:id="294" w:author="Muhammad Ghazi Randhawa" w:date="2021-12-20T02:32:00Z">
              <w:r w:rsidRPr="00CA45E5">
                <w:rPr>
                  <w:rFonts w:ascii="Times New Roman" w:hAnsi="Times New Roman" w:cs="Times New Roman"/>
                </w:rPr>
                <w:t>17.15</w:t>
              </w:r>
              <w:r w:rsidRPr="00CA45E5">
                <w:rPr>
                  <w:rFonts w:ascii="Times New Roman" w:hAnsi="Times New Roman" w:cs="Times New Roman"/>
                  <w:vertAlign w:val="superscript"/>
                </w:rPr>
                <w:t>***</w:t>
              </w:r>
            </w:ins>
          </w:p>
        </w:tc>
        <w:tc>
          <w:tcPr>
            <w:tcW w:w="2016" w:type="dxa"/>
            <w:tcBorders>
              <w:top w:val="nil"/>
              <w:left w:val="nil"/>
              <w:bottom w:val="nil"/>
              <w:right w:val="nil"/>
            </w:tcBorders>
          </w:tcPr>
          <w:p w14:paraId="05CB2ABD" w14:textId="77777777" w:rsidR="006530A4" w:rsidRPr="00CA45E5" w:rsidRDefault="006530A4" w:rsidP="00CA45E5">
            <w:pPr>
              <w:widowControl w:val="0"/>
              <w:autoSpaceDE w:val="0"/>
              <w:autoSpaceDN w:val="0"/>
              <w:adjustRightInd w:val="0"/>
              <w:jc w:val="both"/>
              <w:rPr>
                <w:ins w:id="295" w:author="Muhammad Ghazi Randhawa" w:date="2021-12-20T02:32:00Z"/>
                <w:rFonts w:ascii="Times New Roman" w:hAnsi="Times New Roman" w:cs="Times New Roman"/>
              </w:rPr>
              <w:pPrChange w:id="296" w:author="Muhammad Ghazi Randhawa" w:date="2021-12-22T08:36:00Z">
                <w:pPr>
                  <w:widowControl w:val="0"/>
                  <w:autoSpaceDE w:val="0"/>
                  <w:autoSpaceDN w:val="0"/>
                  <w:adjustRightInd w:val="0"/>
                  <w:jc w:val="center"/>
                </w:pPr>
              </w:pPrChange>
            </w:pPr>
            <w:ins w:id="297" w:author="Muhammad Ghazi Randhawa" w:date="2021-12-20T02:32:00Z">
              <w:r w:rsidRPr="00CA45E5">
                <w:rPr>
                  <w:rFonts w:ascii="Times New Roman" w:hAnsi="Times New Roman" w:cs="Times New Roman"/>
                </w:rPr>
                <w:t>32.26</w:t>
              </w:r>
              <w:r w:rsidRPr="00CA45E5">
                <w:rPr>
                  <w:rFonts w:ascii="Times New Roman" w:hAnsi="Times New Roman" w:cs="Times New Roman"/>
                  <w:vertAlign w:val="superscript"/>
                </w:rPr>
                <w:t>***</w:t>
              </w:r>
            </w:ins>
          </w:p>
        </w:tc>
      </w:tr>
      <w:tr w:rsidR="006530A4" w:rsidRPr="00CA45E5" w14:paraId="68E1584E" w14:textId="77777777" w:rsidTr="003404B6">
        <w:tblPrEx>
          <w:tblCellMar>
            <w:top w:w="0" w:type="dxa"/>
            <w:bottom w:w="0" w:type="dxa"/>
          </w:tblCellMar>
        </w:tblPrEx>
        <w:trPr>
          <w:ins w:id="298" w:author="Muhammad Ghazi Randhawa" w:date="2021-12-20T02:32:00Z"/>
        </w:trPr>
        <w:tc>
          <w:tcPr>
            <w:tcW w:w="1656" w:type="dxa"/>
            <w:tcBorders>
              <w:top w:val="nil"/>
              <w:left w:val="nil"/>
              <w:bottom w:val="single" w:sz="4" w:space="0" w:color="auto"/>
              <w:right w:val="nil"/>
            </w:tcBorders>
          </w:tcPr>
          <w:p w14:paraId="707FF717" w14:textId="77777777" w:rsidR="006530A4" w:rsidRPr="00CA45E5" w:rsidRDefault="006530A4" w:rsidP="00CA45E5">
            <w:pPr>
              <w:widowControl w:val="0"/>
              <w:autoSpaceDE w:val="0"/>
              <w:autoSpaceDN w:val="0"/>
              <w:adjustRightInd w:val="0"/>
              <w:jc w:val="both"/>
              <w:rPr>
                <w:ins w:id="299" w:author="Muhammad Ghazi Randhawa" w:date="2021-12-20T02:32:00Z"/>
                <w:rFonts w:ascii="Times New Roman" w:hAnsi="Times New Roman" w:cs="Times New Roman"/>
              </w:rPr>
              <w:pPrChange w:id="300" w:author="Muhammad Ghazi Randhawa" w:date="2021-12-22T08:36:00Z">
                <w:pPr>
                  <w:widowControl w:val="0"/>
                  <w:autoSpaceDE w:val="0"/>
                  <w:autoSpaceDN w:val="0"/>
                  <w:adjustRightInd w:val="0"/>
                </w:pPr>
              </w:pPrChange>
            </w:pPr>
          </w:p>
        </w:tc>
        <w:tc>
          <w:tcPr>
            <w:tcW w:w="2016" w:type="dxa"/>
            <w:tcBorders>
              <w:top w:val="nil"/>
              <w:left w:val="nil"/>
              <w:bottom w:val="single" w:sz="4" w:space="0" w:color="auto"/>
              <w:right w:val="nil"/>
            </w:tcBorders>
          </w:tcPr>
          <w:p w14:paraId="78372A42" w14:textId="77777777" w:rsidR="006530A4" w:rsidRPr="00CA45E5" w:rsidRDefault="006530A4" w:rsidP="00CA45E5">
            <w:pPr>
              <w:widowControl w:val="0"/>
              <w:autoSpaceDE w:val="0"/>
              <w:autoSpaceDN w:val="0"/>
              <w:adjustRightInd w:val="0"/>
              <w:jc w:val="both"/>
              <w:rPr>
                <w:ins w:id="301" w:author="Muhammad Ghazi Randhawa" w:date="2021-12-20T02:32:00Z"/>
                <w:rFonts w:ascii="Times New Roman" w:hAnsi="Times New Roman" w:cs="Times New Roman"/>
              </w:rPr>
              <w:pPrChange w:id="302" w:author="Muhammad Ghazi Randhawa" w:date="2021-12-22T08:36:00Z">
                <w:pPr>
                  <w:widowControl w:val="0"/>
                  <w:autoSpaceDE w:val="0"/>
                  <w:autoSpaceDN w:val="0"/>
                  <w:adjustRightInd w:val="0"/>
                  <w:jc w:val="center"/>
                </w:pPr>
              </w:pPrChange>
            </w:pPr>
            <w:ins w:id="303" w:author="Muhammad Ghazi Randhawa" w:date="2021-12-20T02:32:00Z">
              <w:r w:rsidRPr="00CA45E5">
                <w:rPr>
                  <w:rFonts w:ascii="Times New Roman" w:hAnsi="Times New Roman" w:cs="Times New Roman"/>
                </w:rPr>
                <w:t>(11.85)</w:t>
              </w:r>
            </w:ins>
          </w:p>
        </w:tc>
        <w:tc>
          <w:tcPr>
            <w:tcW w:w="2016" w:type="dxa"/>
            <w:tcBorders>
              <w:top w:val="nil"/>
              <w:left w:val="nil"/>
              <w:bottom w:val="single" w:sz="4" w:space="0" w:color="auto"/>
              <w:right w:val="nil"/>
            </w:tcBorders>
          </w:tcPr>
          <w:p w14:paraId="775D1E62" w14:textId="77777777" w:rsidR="006530A4" w:rsidRPr="00CA45E5" w:rsidRDefault="006530A4" w:rsidP="00CA45E5">
            <w:pPr>
              <w:widowControl w:val="0"/>
              <w:autoSpaceDE w:val="0"/>
              <w:autoSpaceDN w:val="0"/>
              <w:adjustRightInd w:val="0"/>
              <w:jc w:val="both"/>
              <w:rPr>
                <w:ins w:id="304" w:author="Muhammad Ghazi Randhawa" w:date="2021-12-20T02:32:00Z"/>
                <w:rFonts w:ascii="Times New Roman" w:hAnsi="Times New Roman" w:cs="Times New Roman"/>
              </w:rPr>
              <w:pPrChange w:id="305" w:author="Muhammad Ghazi Randhawa" w:date="2021-12-22T08:36:00Z">
                <w:pPr>
                  <w:widowControl w:val="0"/>
                  <w:autoSpaceDE w:val="0"/>
                  <w:autoSpaceDN w:val="0"/>
                  <w:adjustRightInd w:val="0"/>
                  <w:jc w:val="center"/>
                </w:pPr>
              </w:pPrChange>
            </w:pPr>
            <w:ins w:id="306" w:author="Muhammad Ghazi Randhawa" w:date="2021-12-20T02:32:00Z">
              <w:r w:rsidRPr="00CA45E5">
                <w:rPr>
                  <w:rFonts w:ascii="Times New Roman" w:hAnsi="Times New Roman" w:cs="Times New Roman"/>
                </w:rPr>
                <w:t>(3.58)</w:t>
              </w:r>
            </w:ins>
          </w:p>
        </w:tc>
        <w:tc>
          <w:tcPr>
            <w:tcW w:w="2016" w:type="dxa"/>
            <w:tcBorders>
              <w:top w:val="nil"/>
              <w:left w:val="nil"/>
              <w:bottom w:val="single" w:sz="4" w:space="0" w:color="auto"/>
              <w:right w:val="nil"/>
            </w:tcBorders>
          </w:tcPr>
          <w:p w14:paraId="4A6391E8" w14:textId="77777777" w:rsidR="006530A4" w:rsidRPr="00CA45E5" w:rsidRDefault="006530A4" w:rsidP="00CA45E5">
            <w:pPr>
              <w:widowControl w:val="0"/>
              <w:autoSpaceDE w:val="0"/>
              <w:autoSpaceDN w:val="0"/>
              <w:adjustRightInd w:val="0"/>
              <w:jc w:val="both"/>
              <w:rPr>
                <w:ins w:id="307" w:author="Muhammad Ghazi Randhawa" w:date="2021-12-20T02:32:00Z"/>
                <w:rFonts w:ascii="Times New Roman" w:hAnsi="Times New Roman" w:cs="Times New Roman"/>
              </w:rPr>
              <w:pPrChange w:id="308" w:author="Muhammad Ghazi Randhawa" w:date="2021-12-22T08:36:00Z">
                <w:pPr>
                  <w:widowControl w:val="0"/>
                  <w:autoSpaceDE w:val="0"/>
                  <w:autoSpaceDN w:val="0"/>
                  <w:adjustRightInd w:val="0"/>
                  <w:jc w:val="center"/>
                </w:pPr>
              </w:pPrChange>
            </w:pPr>
            <w:ins w:id="309" w:author="Muhammad Ghazi Randhawa" w:date="2021-12-20T02:32:00Z">
              <w:r w:rsidRPr="00CA45E5">
                <w:rPr>
                  <w:rFonts w:ascii="Times New Roman" w:hAnsi="Times New Roman" w:cs="Times New Roman"/>
                </w:rPr>
                <w:t>(4.36)</w:t>
              </w:r>
            </w:ins>
          </w:p>
        </w:tc>
      </w:tr>
      <w:tr w:rsidR="006530A4" w:rsidRPr="00CA45E5" w14:paraId="1D79443D" w14:textId="77777777" w:rsidTr="003404B6">
        <w:tblPrEx>
          <w:tblCellMar>
            <w:top w:w="0" w:type="dxa"/>
            <w:bottom w:w="0" w:type="dxa"/>
          </w:tblCellMar>
        </w:tblPrEx>
        <w:trPr>
          <w:ins w:id="310" w:author="Muhammad Ghazi Randhawa" w:date="2021-12-20T02:32:00Z"/>
        </w:trPr>
        <w:tc>
          <w:tcPr>
            <w:tcW w:w="1656" w:type="dxa"/>
            <w:tcBorders>
              <w:top w:val="single" w:sz="4" w:space="0" w:color="auto"/>
              <w:left w:val="nil"/>
              <w:bottom w:val="nil"/>
              <w:right w:val="nil"/>
            </w:tcBorders>
          </w:tcPr>
          <w:p w14:paraId="28059F2D" w14:textId="77777777" w:rsidR="006530A4" w:rsidRPr="00CA45E5" w:rsidRDefault="006530A4" w:rsidP="00CA45E5">
            <w:pPr>
              <w:widowControl w:val="0"/>
              <w:autoSpaceDE w:val="0"/>
              <w:autoSpaceDN w:val="0"/>
              <w:adjustRightInd w:val="0"/>
              <w:jc w:val="both"/>
              <w:rPr>
                <w:ins w:id="311" w:author="Muhammad Ghazi Randhawa" w:date="2021-12-20T02:32:00Z"/>
                <w:rFonts w:ascii="Times New Roman" w:hAnsi="Times New Roman" w:cs="Times New Roman"/>
              </w:rPr>
              <w:pPrChange w:id="312" w:author="Muhammad Ghazi Randhawa" w:date="2021-12-22T08:36:00Z">
                <w:pPr>
                  <w:widowControl w:val="0"/>
                  <w:autoSpaceDE w:val="0"/>
                  <w:autoSpaceDN w:val="0"/>
                  <w:adjustRightInd w:val="0"/>
                </w:pPr>
              </w:pPrChange>
            </w:pPr>
            <w:ins w:id="313" w:author="Muhammad Ghazi Randhawa" w:date="2021-12-20T02:32:00Z">
              <w:r w:rsidRPr="00CA45E5">
                <w:rPr>
                  <w:rFonts w:ascii="Times New Roman" w:hAnsi="Times New Roman" w:cs="Times New Roman"/>
                </w:rPr>
                <w:t>Observations</w:t>
              </w:r>
            </w:ins>
          </w:p>
        </w:tc>
        <w:tc>
          <w:tcPr>
            <w:tcW w:w="2016" w:type="dxa"/>
            <w:tcBorders>
              <w:top w:val="single" w:sz="4" w:space="0" w:color="auto"/>
              <w:left w:val="nil"/>
              <w:bottom w:val="nil"/>
              <w:right w:val="nil"/>
            </w:tcBorders>
          </w:tcPr>
          <w:p w14:paraId="7AB837F8" w14:textId="77777777" w:rsidR="006530A4" w:rsidRPr="00CA45E5" w:rsidRDefault="006530A4" w:rsidP="00CA45E5">
            <w:pPr>
              <w:widowControl w:val="0"/>
              <w:autoSpaceDE w:val="0"/>
              <w:autoSpaceDN w:val="0"/>
              <w:adjustRightInd w:val="0"/>
              <w:jc w:val="both"/>
              <w:rPr>
                <w:ins w:id="314" w:author="Muhammad Ghazi Randhawa" w:date="2021-12-20T02:32:00Z"/>
                <w:rFonts w:ascii="Times New Roman" w:hAnsi="Times New Roman" w:cs="Times New Roman"/>
              </w:rPr>
              <w:pPrChange w:id="315" w:author="Muhammad Ghazi Randhawa" w:date="2021-12-22T08:36:00Z">
                <w:pPr>
                  <w:widowControl w:val="0"/>
                  <w:autoSpaceDE w:val="0"/>
                  <w:autoSpaceDN w:val="0"/>
                  <w:adjustRightInd w:val="0"/>
                  <w:jc w:val="center"/>
                </w:pPr>
              </w:pPrChange>
            </w:pPr>
            <w:ins w:id="316" w:author="Muhammad Ghazi Randhawa" w:date="2021-12-20T02:32:00Z">
              <w:r w:rsidRPr="00CA45E5">
                <w:rPr>
                  <w:rFonts w:ascii="Times New Roman" w:hAnsi="Times New Roman" w:cs="Times New Roman"/>
                </w:rPr>
                <w:t>51</w:t>
              </w:r>
            </w:ins>
          </w:p>
        </w:tc>
        <w:tc>
          <w:tcPr>
            <w:tcW w:w="2016" w:type="dxa"/>
            <w:tcBorders>
              <w:top w:val="single" w:sz="4" w:space="0" w:color="auto"/>
              <w:left w:val="nil"/>
              <w:bottom w:val="nil"/>
              <w:right w:val="nil"/>
            </w:tcBorders>
          </w:tcPr>
          <w:p w14:paraId="08480EE5" w14:textId="77777777" w:rsidR="006530A4" w:rsidRPr="00CA45E5" w:rsidRDefault="006530A4" w:rsidP="00CA45E5">
            <w:pPr>
              <w:widowControl w:val="0"/>
              <w:autoSpaceDE w:val="0"/>
              <w:autoSpaceDN w:val="0"/>
              <w:adjustRightInd w:val="0"/>
              <w:jc w:val="both"/>
              <w:rPr>
                <w:ins w:id="317" w:author="Muhammad Ghazi Randhawa" w:date="2021-12-20T02:32:00Z"/>
                <w:rFonts w:ascii="Times New Roman" w:hAnsi="Times New Roman" w:cs="Times New Roman"/>
              </w:rPr>
              <w:pPrChange w:id="318" w:author="Muhammad Ghazi Randhawa" w:date="2021-12-22T08:36:00Z">
                <w:pPr>
                  <w:widowControl w:val="0"/>
                  <w:autoSpaceDE w:val="0"/>
                  <w:autoSpaceDN w:val="0"/>
                  <w:adjustRightInd w:val="0"/>
                  <w:jc w:val="center"/>
                </w:pPr>
              </w:pPrChange>
            </w:pPr>
            <w:ins w:id="319" w:author="Muhammad Ghazi Randhawa" w:date="2021-12-20T02:32:00Z">
              <w:r w:rsidRPr="00CA45E5">
                <w:rPr>
                  <w:rFonts w:ascii="Times New Roman" w:hAnsi="Times New Roman" w:cs="Times New Roman"/>
                </w:rPr>
                <w:t>51</w:t>
              </w:r>
            </w:ins>
          </w:p>
        </w:tc>
        <w:tc>
          <w:tcPr>
            <w:tcW w:w="2016" w:type="dxa"/>
            <w:tcBorders>
              <w:top w:val="single" w:sz="4" w:space="0" w:color="auto"/>
              <w:left w:val="nil"/>
              <w:bottom w:val="nil"/>
              <w:right w:val="nil"/>
            </w:tcBorders>
          </w:tcPr>
          <w:p w14:paraId="4F702CF3" w14:textId="77777777" w:rsidR="006530A4" w:rsidRPr="00CA45E5" w:rsidRDefault="006530A4" w:rsidP="00CA45E5">
            <w:pPr>
              <w:widowControl w:val="0"/>
              <w:autoSpaceDE w:val="0"/>
              <w:autoSpaceDN w:val="0"/>
              <w:adjustRightInd w:val="0"/>
              <w:jc w:val="both"/>
              <w:rPr>
                <w:ins w:id="320" w:author="Muhammad Ghazi Randhawa" w:date="2021-12-20T02:32:00Z"/>
                <w:rFonts w:ascii="Times New Roman" w:hAnsi="Times New Roman" w:cs="Times New Roman"/>
              </w:rPr>
              <w:pPrChange w:id="321" w:author="Muhammad Ghazi Randhawa" w:date="2021-12-22T08:36:00Z">
                <w:pPr>
                  <w:widowControl w:val="0"/>
                  <w:autoSpaceDE w:val="0"/>
                  <w:autoSpaceDN w:val="0"/>
                  <w:adjustRightInd w:val="0"/>
                  <w:jc w:val="center"/>
                </w:pPr>
              </w:pPrChange>
            </w:pPr>
            <w:ins w:id="322" w:author="Muhammad Ghazi Randhawa" w:date="2021-12-20T02:32:00Z">
              <w:r w:rsidRPr="00CA45E5">
                <w:rPr>
                  <w:rFonts w:ascii="Times New Roman" w:hAnsi="Times New Roman" w:cs="Times New Roman"/>
                </w:rPr>
                <w:t>51</w:t>
              </w:r>
            </w:ins>
          </w:p>
        </w:tc>
      </w:tr>
      <w:tr w:rsidR="006530A4" w:rsidRPr="00CA45E5" w14:paraId="720EB8A1" w14:textId="77777777" w:rsidTr="003404B6">
        <w:tblPrEx>
          <w:tblCellMar>
            <w:top w:w="0" w:type="dxa"/>
            <w:bottom w:w="0" w:type="dxa"/>
          </w:tblCellMar>
        </w:tblPrEx>
        <w:trPr>
          <w:ins w:id="323" w:author="Muhammad Ghazi Randhawa" w:date="2021-12-20T02:32:00Z"/>
        </w:trPr>
        <w:tc>
          <w:tcPr>
            <w:tcW w:w="1656" w:type="dxa"/>
            <w:tcBorders>
              <w:top w:val="nil"/>
              <w:left w:val="nil"/>
              <w:bottom w:val="nil"/>
              <w:right w:val="nil"/>
            </w:tcBorders>
          </w:tcPr>
          <w:p w14:paraId="503BA975" w14:textId="77777777" w:rsidR="006530A4" w:rsidRPr="00CA45E5" w:rsidRDefault="006530A4" w:rsidP="00CA45E5">
            <w:pPr>
              <w:widowControl w:val="0"/>
              <w:autoSpaceDE w:val="0"/>
              <w:autoSpaceDN w:val="0"/>
              <w:adjustRightInd w:val="0"/>
              <w:jc w:val="both"/>
              <w:rPr>
                <w:ins w:id="324" w:author="Muhammad Ghazi Randhawa" w:date="2021-12-20T02:32:00Z"/>
                <w:rFonts w:ascii="Times New Roman" w:hAnsi="Times New Roman" w:cs="Times New Roman"/>
              </w:rPr>
              <w:pPrChange w:id="325" w:author="Muhammad Ghazi Randhawa" w:date="2021-12-22T08:36:00Z">
                <w:pPr>
                  <w:widowControl w:val="0"/>
                  <w:autoSpaceDE w:val="0"/>
                  <w:autoSpaceDN w:val="0"/>
                  <w:adjustRightInd w:val="0"/>
                </w:pPr>
              </w:pPrChange>
            </w:pPr>
            <w:ins w:id="326" w:author="Muhammad Ghazi Randhawa" w:date="2021-12-20T02:32:00Z">
              <w:r w:rsidRPr="00CA45E5">
                <w:rPr>
                  <w:rFonts w:ascii="Times New Roman" w:hAnsi="Times New Roman" w:cs="Times New Roman"/>
                </w:rPr>
                <w:t>R-squared</w:t>
              </w:r>
            </w:ins>
          </w:p>
        </w:tc>
        <w:tc>
          <w:tcPr>
            <w:tcW w:w="2016" w:type="dxa"/>
            <w:tcBorders>
              <w:top w:val="nil"/>
              <w:left w:val="nil"/>
              <w:bottom w:val="nil"/>
              <w:right w:val="nil"/>
            </w:tcBorders>
          </w:tcPr>
          <w:p w14:paraId="1BE0CA6B" w14:textId="77777777" w:rsidR="006530A4" w:rsidRPr="00CA45E5" w:rsidRDefault="006530A4" w:rsidP="00CA45E5">
            <w:pPr>
              <w:widowControl w:val="0"/>
              <w:autoSpaceDE w:val="0"/>
              <w:autoSpaceDN w:val="0"/>
              <w:adjustRightInd w:val="0"/>
              <w:jc w:val="both"/>
              <w:rPr>
                <w:ins w:id="327" w:author="Muhammad Ghazi Randhawa" w:date="2021-12-20T02:32:00Z"/>
                <w:rFonts w:ascii="Times New Roman" w:hAnsi="Times New Roman" w:cs="Times New Roman"/>
              </w:rPr>
              <w:pPrChange w:id="328" w:author="Muhammad Ghazi Randhawa" w:date="2021-12-22T08:36:00Z">
                <w:pPr>
                  <w:widowControl w:val="0"/>
                  <w:autoSpaceDE w:val="0"/>
                  <w:autoSpaceDN w:val="0"/>
                  <w:adjustRightInd w:val="0"/>
                  <w:jc w:val="center"/>
                </w:pPr>
              </w:pPrChange>
            </w:pPr>
            <w:ins w:id="329" w:author="Muhammad Ghazi Randhawa" w:date="2021-12-20T02:32:00Z">
              <w:r w:rsidRPr="00CA45E5">
                <w:rPr>
                  <w:rFonts w:ascii="Times New Roman" w:hAnsi="Times New Roman" w:cs="Times New Roman"/>
                </w:rPr>
                <w:t>0.206</w:t>
              </w:r>
            </w:ins>
          </w:p>
        </w:tc>
        <w:tc>
          <w:tcPr>
            <w:tcW w:w="2016" w:type="dxa"/>
            <w:tcBorders>
              <w:top w:val="nil"/>
              <w:left w:val="nil"/>
              <w:bottom w:val="nil"/>
              <w:right w:val="nil"/>
            </w:tcBorders>
          </w:tcPr>
          <w:p w14:paraId="19C22757" w14:textId="77777777" w:rsidR="006530A4" w:rsidRPr="00CA45E5" w:rsidRDefault="006530A4" w:rsidP="00CA45E5">
            <w:pPr>
              <w:widowControl w:val="0"/>
              <w:autoSpaceDE w:val="0"/>
              <w:autoSpaceDN w:val="0"/>
              <w:adjustRightInd w:val="0"/>
              <w:jc w:val="both"/>
              <w:rPr>
                <w:ins w:id="330" w:author="Muhammad Ghazi Randhawa" w:date="2021-12-20T02:32:00Z"/>
                <w:rFonts w:ascii="Times New Roman" w:hAnsi="Times New Roman" w:cs="Times New Roman"/>
              </w:rPr>
              <w:pPrChange w:id="331" w:author="Muhammad Ghazi Randhawa" w:date="2021-12-22T08:36:00Z">
                <w:pPr>
                  <w:widowControl w:val="0"/>
                  <w:autoSpaceDE w:val="0"/>
                  <w:autoSpaceDN w:val="0"/>
                  <w:adjustRightInd w:val="0"/>
                  <w:jc w:val="center"/>
                </w:pPr>
              </w:pPrChange>
            </w:pPr>
            <w:ins w:id="332" w:author="Muhammad Ghazi Randhawa" w:date="2021-12-20T02:32:00Z">
              <w:r w:rsidRPr="00CA45E5">
                <w:rPr>
                  <w:rFonts w:ascii="Times New Roman" w:hAnsi="Times New Roman" w:cs="Times New Roman"/>
                </w:rPr>
                <w:t>0.221</w:t>
              </w:r>
            </w:ins>
          </w:p>
        </w:tc>
        <w:tc>
          <w:tcPr>
            <w:tcW w:w="2016" w:type="dxa"/>
            <w:tcBorders>
              <w:top w:val="nil"/>
              <w:left w:val="nil"/>
              <w:bottom w:val="nil"/>
              <w:right w:val="nil"/>
            </w:tcBorders>
          </w:tcPr>
          <w:p w14:paraId="486BFE7C" w14:textId="77777777" w:rsidR="006530A4" w:rsidRPr="00CA45E5" w:rsidRDefault="006530A4" w:rsidP="00CA45E5">
            <w:pPr>
              <w:widowControl w:val="0"/>
              <w:autoSpaceDE w:val="0"/>
              <w:autoSpaceDN w:val="0"/>
              <w:adjustRightInd w:val="0"/>
              <w:jc w:val="both"/>
              <w:rPr>
                <w:ins w:id="333" w:author="Muhammad Ghazi Randhawa" w:date="2021-12-20T02:32:00Z"/>
                <w:rFonts w:ascii="Times New Roman" w:hAnsi="Times New Roman" w:cs="Times New Roman"/>
              </w:rPr>
              <w:pPrChange w:id="334" w:author="Muhammad Ghazi Randhawa" w:date="2021-12-22T08:36:00Z">
                <w:pPr>
                  <w:widowControl w:val="0"/>
                  <w:autoSpaceDE w:val="0"/>
                  <w:autoSpaceDN w:val="0"/>
                  <w:adjustRightInd w:val="0"/>
                  <w:jc w:val="center"/>
                </w:pPr>
              </w:pPrChange>
            </w:pPr>
            <w:ins w:id="335" w:author="Muhammad Ghazi Randhawa" w:date="2021-12-20T02:32:00Z">
              <w:r w:rsidRPr="00CA45E5">
                <w:rPr>
                  <w:rFonts w:ascii="Times New Roman" w:hAnsi="Times New Roman" w:cs="Times New Roman"/>
                </w:rPr>
                <w:t>0.316</w:t>
              </w:r>
            </w:ins>
          </w:p>
        </w:tc>
      </w:tr>
      <w:tr w:rsidR="006530A4" w:rsidRPr="00CA45E5" w14:paraId="7B13308D" w14:textId="77777777" w:rsidTr="003404B6">
        <w:tblPrEx>
          <w:tblCellMar>
            <w:top w:w="0" w:type="dxa"/>
            <w:bottom w:w="0" w:type="dxa"/>
          </w:tblCellMar>
        </w:tblPrEx>
        <w:trPr>
          <w:ins w:id="336" w:author="Muhammad Ghazi Randhawa" w:date="2021-12-20T02:32:00Z"/>
        </w:trPr>
        <w:tc>
          <w:tcPr>
            <w:tcW w:w="1656" w:type="dxa"/>
            <w:tcBorders>
              <w:top w:val="nil"/>
              <w:left w:val="nil"/>
              <w:bottom w:val="single" w:sz="4" w:space="0" w:color="auto"/>
              <w:right w:val="nil"/>
            </w:tcBorders>
          </w:tcPr>
          <w:p w14:paraId="39CDF3AC" w14:textId="77777777" w:rsidR="006530A4" w:rsidRPr="00CA45E5" w:rsidRDefault="006530A4" w:rsidP="00CA45E5">
            <w:pPr>
              <w:widowControl w:val="0"/>
              <w:autoSpaceDE w:val="0"/>
              <w:autoSpaceDN w:val="0"/>
              <w:adjustRightInd w:val="0"/>
              <w:jc w:val="both"/>
              <w:rPr>
                <w:ins w:id="337" w:author="Muhammad Ghazi Randhawa" w:date="2021-12-20T02:32:00Z"/>
                <w:rFonts w:ascii="Times New Roman" w:hAnsi="Times New Roman" w:cs="Times New Roman"/>
              </w:rPr>
              <w:pPrChange w:id="338" w:author="Muhammad Ghazi Randhawa" w:date="2021-12-22T08:36:00Z">
                <w:pPr>
                  <w:widowControl w:val="0"/>
                  <w:autoSpaceDE w:val="0"/>
                  <w:autoSpaceDN w:val="0"/>
                  <w:adjustRightInd w:val="0"/>
                </w:pPr>
              </w:pPrChange>
            </w:pPr>
            <w:ins w:id="339" w:author="Muhammad Ghazi Randhawa" w:date="2021-12-20T02:32:00Z">
              <w:r w:rsidRPr="00CA45E5">
                <w:rPr>
                  <w:rFonts w:ascii="Times New Roman" w:hAnsi="Times New Roman" w:cs="Times New Roman"/>
                </w:rPr>
                <w:t>F-stat</w:t>
              </w:r>
            </w:ins>
          </w:p>
        </w:tc>
        <w:tc>
          <w:tcPr>
            <w:tcW w:w="2016" w:type="dxa"/>
            <w:tcBorders>
              <w:top w:val="nil"/>
              <w:left w:val="nil"/>
              <w:bottom w:val="single" w:sz="4" w:space="0" w:color="auto"/>
              <w:right w:val="nil"/>
            </w:tcBorders>
          </w:tcPr>
          <w:p w14:paraId="2D09D8A4" w14:textId="77777777" w:rsidR="006530A4" w:rsidRPr="00CA45E5" w:rsidRDefault="006530A4" w:rsidP="00CA45E5">
            <w:pPr>
              <w:widowControl w:val="0"/>
              <w:autoSpaceDE w:val="0"/>
              <w:autoSpaceDN w:val="0"/>
              <w:adjustRightInd w:val="0"/>
              <w:jc w:val="both"/>
              <w:rPr>
                <w:ins w:id="340" w:author="Muhammad Ghazi Randhawa" w:date="2021-12-20T02:32:00Z"/>
                <w:rFonts w:ascii="Times New Roman" w:hAnsi="Times New Roman" w:cs="Times New Roman"/>
              </w:rPr>
              <w:pPrChange w:id="341" w:author="Muhammad Ghazi Randhawa" w:date="2021-12-22T08:36:00Z">
                <w:pPr>
                  <w:widowControl w:val="0"/>
                  <w:autoSpaceDE w:val="0"/>
                  <w:autoSpaceDN w:val="0"/>
                  <w:adjustRightInd w:val="0"/>
                  <w:jc w:val="center"/>
                </w:pPr>
              </w:pPrChange>
            </w:pPr>
            <w:ins w:id="342" w:author="Muhammad Ghazi Randhawa" w:date="2021-12-20T02:32:00Z">
              <w:r w:rsidRPr="00CA45E5">
                <w:rPr>
                  <w:rFonts w:ascii="Times New Roman" w:hAnsi="Times New Roman" w:cs="Times New Roman"/>
                </w:rPr>
                <w:t>12.68</w:t>
              </w:r>
            </w:ins>
          </w:p>
        </w:tc>
        <w:tc>
          <w:tcPr>
            <w:tcW w:w="2016" w:type="dxa"/>
            <w:tcBorders>
              <w:top w:val="nil"/>
              <w:left w:val="nil"/>
              <w:bottom w:val="single" w:sz="4" w:space="0" w:color="auto"/>
              <w:right w:val="nil"/>
            </w:tcBorders>
          </w:tcPr>
          <w:p w14:paraId="6DC8C62B" w14:textId="77777777" w:rsidR="006530A4" w:rsidRPr="00CA45E5" w:rsidRDefault="006530A4" w:rsidP="00CA45E5">
            <w:pPr>
              <w:widowControl w:val="0"/>
              <w:autoSpaceDE w:val="0"/>
              <w:autoSpaceDN w:val="0"/>
              <w:adjustRightInd w:val="0"/>
              <w:jc w:val="both"/>
              <w:rPr>
                <w:ins w:id="343" w:author="Muhammad Ghazi Randhawa" w:date="2021-12-20T02:32:00Z"/>
                <w:rFonts w:ascii="Times New Roman" w:hAnsi="Times New Roman" w:cs="Times New Roman"/>
              </w:rPr>
              <w:pPrChange w:id="344" w:author="Muhammad Ghazi Randhawa" w:date="2021-12-22T08:36:00Z">
                <w:pPr>
                  <w:widowControl w:val="0"/>
                  <w:autoSpaceDE w:val="0"/>
                  <w:autoSpaceDN w:val="0"/>
                  <w:adjustRightInd w:val="0"/>
                  <w:jc w:val="center"/>
                </w:pPr>
              </w:pPrChange>
            </w:pPr>
            <w:ins w:id="345" w:author="Muhammad Ghazi Randhawa" w:date="2021-12-20T02:32:00Z">
              <w:r w:rsidRPr="00CA45E5">
                <w:rPr>
                  <w:rFonts w:ascii="Times New Roman" w:hAnsi="Times New Roman" w:cs="Times New Roman"/>
                </w:rPr>
                <w:t>13.92</w:t>
              </w:r>
            </w:ins>
          </w:p>
        </w:tc>
        <w:tc>
          <w:tcPr>
            <w:tcW w:w="2016" w:type="dxa"/>
            <w:tcBorders>
              <w:top w:val="nil"/>
              <w:left w:val="nil"/>
              <w:bottom w:val="single" w:sz="4" w:space="0" w:color="auto"/>
              <w:right w:val="nil"/>
            </w:tcBorders>
          </w:tcPr>
          <w:p w14:paraId="4A676179" w14:textId="77777777" w:rsidR="006530A4" w:rsidRPr="00CA45E5" w:rsidRDefault="006530A4" w:rsidP="00CA45E5">
            <w:pPr>
              <w:widowControl w:val="0"/>
              <w:autoSpaceDE w:val="0"/>
              <w:autoSpaceDN w:val="0"/>
              <w:adjustRightInd w:val="0"/>
              <w:jc w:val="both"/>
              <w:rPr>
                <w:ins w:id="346" w:author="Muhammad Ghazi Randhawa" w:date="2021-12-20T02:32:00Z"/>
                <w:rFonts w:ascii="Times New Roman" w:hAnsi="Times New Roman" w:cs="Times New Roman"/>
              </w:rPr>
              <w:pPrChange w:id="347" w:author="Muhammad Ghazi Randhawa" w:date="2021-12-22T08:36:00Z">
                <w:pPr>
                  <w:widowControl w:val="0"/>
                  <w:autoSpaceDE w:val="0"/>
                  <w:autoSpaceDN w:val="0"/>
                  <w:adjustRightInd w:val="0"/>
                  <w:jc w:val="center"/>
                </w:pPr>
              </w:pPrChange>
            </w:pPr>
            <w:ins w:id="348" w:author="Muhammad Ghazi Randhawa" w:date="2021-12-20T02:32:00Z">
              <w:r w:rsidRPr="00CA45E5">
                <w:rPr>
                  <w:rFonts w:ascii="Times New Roman" w:hAnsi="Times New Roman" w:cs="Times New Roman"/>
                </w:rPr>
                <w:t>11.11</w:t>
              </w:r>
            </w:ins>
          </w:p>
        </w:tc>
      </w:tr>
    </w:tbl>
    <w:p w14:paraId="2A3A8A02" w14:textId="77777777" w:rsidR="006530A4" w:rsidRPr="00CA45E5" w:rsidRDefault="006530A4" w:rsidP="00CA45E5">
      <w:pPr>
        <w:widowControl w:val="0"/>
        <w:autoSpaceDE w:val="0"/>
        <w:autoSpaceDN w:val="0"/>
        <w:adjustRightInd w:val="0"/>
        <w:jc w:val="both"/>
        <w:rPr>
          <w:ins w:id="349" w:author="Muhammad Ghazi Randhawa" w:date="2021-12-20T02:32:00Z"/>
          <w:rFonts w:ascii="Times New Roman" w:hAnsi="Times New Roman" w:cs="Times New Roman"/>
          <w:rPrChange w:id="350" w:author="Muhammad Ghazi Randhawa" w:date="2021-12-22T08:36:00Z">
            <w:rPr>
              <w:ins w:id="351" w:author="Muhammad Ghazi Randhawa" w:date="2021-12-20T02:32:00Z"/>
              <w:rFonts w:ascii="Times New Roman" w:hAnsi="Times New Roman" w:cs="Times New Roman"/>
              <w:sz w:val="20"/>
              <w:szCs w:val="20"/>
            </w:rPr>
          </w:rPrChange>
        </w:rPr>
        <w:pPrChange w:id="352" w:author="Muhammad Ghazi Randhawa" w:date="2021-12-22T08:36:00Z">
          <w:pPr>
            <w:widowControl w:val="0"/>
            <w:autoSpaceDE w:val="0"/>
            <w:autoSpaceDN w:val="0"/>
            <w:adjustRightInd w:val="0"/>
          </w:pPr>
        </w:pPrChange>
      </w:pPr>
      <w:ins w:id="353" w:author="Muhammad Ghazi Randhawa" w:date="2021-12-20T02:32:00Z">
        <w:r w:rsidRPr="00CA45E5">
          <w:rPr>
            <w:rFonts w:ascii="Times New Roman" w:hAnsi="Times New Roman" w:cs="Times New Roman"/>
            <w:i/>
            <w:iCs/>
            <w:rPrChange w:id="354" w:author="Muhammad Ghazi Randhawa" w:date="2021-12-22T08:36:00Z">
              <w:rPr>
                <w:rFonts w:ascii="Times New Roman" w:hAnsi="Times New Roman" w:cs="Times New Roman"/>
                <w:i/>
                <w:iCs/>
                <w:sz w:val="20"/>
                <w:szCs w:val="20"/>
              </w:rPr>
            </w:rPrChange>
          </w:rPr>
          <w:t>t</w:t>
        </w:r>
        <w:r w:rsidRPr="00CA45E5">
          <w:rPr>
            <w:rFonts w:ascii="Times New Roman" w:hAnsi="Times New Roman" w:cs="Times New Roman"/>
            <w:rPrChange w:id="355" w:author="Muhammad Ghazi Randhawa" w:date="2021-12-22T08:36:00Z">
              <w:rPr>
                <w:rFonts w:ascii="Times New Roman" w:hAnsi="Times New Roman" w:cs="Times New Roman"/>
                <w:sz w:val="20"/>
                <w:szCs w:val="20"/>
              </w:rPr>
            </w:rPrChange>
          </w:rPr>
          <w:t xml:space="preserve"> statistics in parentheses</w:t>
        </w:r>
      </w:ins>
    </w:p>
    <w:p w14:paraId="22CD4113" w14:textId="77777777" w:rsidR="006530A4" w:rsidRPr="00CA45E5" w:rsidRDefault="006530A4" w:rsidP="00CA45E5">
      <w:pPr>
        <w:widowControl w:val="0"/>
        <w:autoSpaceDE w:val="0"/>
        <w:autoSpaceDN w:val="0"/>
        <w:adjustRightInd w:val="0"/>
        <w:jc w:val="both"/>
        <w:rPr>
          <w:ins w:id="356" w:author="Muhammad Ghazi Randhawa" w:date="2021-12-20T02:32:00Z"/>
          <w:rFonts w:ascii="Times New Roman" w:hAnsi="Times New Roman" w:cs="Times New Roman"/>
          <w:rPrChange w:id="357" w:author="Muhammad Ghazi Randhawa" w:date="2021-12-22T08:36:00Z">
            <w:rPr>
              <w:ins w:id="358" w:author="Muhammad Ghazi Randhawa" w:date="2021-12-20T02:32:00Z"/>
              <w:rFonts w:ascii="Times New Roman" w:hAnsi="Times New Roman" w:cs="Times New Roman"/>
              <w:sz w:val="20"/>
              <w:szCs w:val="20"/>
            </w:rPr>
          </w:rPrChange>
        </w:rPr>
        <w:pPrChange w:id="359" w:author="Muhammad Ghazi Randhawa" w:date="2021-12-22T08:36:00Z">
          <w:pPr>
            <w:widowControl w:val="0"/>
            <w:autoSpaceDE w:val="0"/>
            <w:autoSpaceDN w:val="0"/>
            <w:adjustRightInd w:val="0"/>
          </w:pPr>
        </w:pPrChange>
      </w:pPr>
      <w:ins w:id="360" w:author="Muhammad Ghazi Randhawa" w:date="2021-12-20T02:32:00Z">
        <w:r w:rsidRPr="00CA45E5">
          <w:rPr>
            <w:rFonts w:ascii="Times New Roman" w:hAnsi="Times New Roman" w:cs="Times New Roman"/>
            <w:vertAlign w:val="superscript"/>
            <w:rPrChange w:id="361" w:author="Muhammad Ghazi Randhawa" w:date="2021-12-22T08:36:00Z">
              <w:rPr>
                <w:rFonts w:ascii="Times New Roman" w:hAnsi="Times New Roman" w:cs="Times New Roman"/>
                <w:sz w:val="20"/>
                <w:szCs w:val="20"/>
                <w:vertAlign w:val="superscript"/>
              </w:rPr>
            </w:rPrChange>
          </w:rPr>
          <w:t>*</w:t>
        </w:r>
        <w:r w:rsidRPr="00CA45E5">
          <w:rPr>
            <w:rFonts w:ascii="Times New Roman" w:hAnsi="Times New Roman" w:cs="Times New Roman"/>
            <w:rPrChange w:id="362" w:author="Muhammad Ghazi Randhawa" w:date="2021-12-22T08:36:00Z">
              <w:rPr>
                <w:rFonts w:ascii="Times New Roman" w:hAnsi="Times New Roman" w:cs="Times New Roman"/>
                <w:sz w:val="20"/>
                <w:szCs w:val="20"/>
              </w:rPr>
            </w:rPrChange>
          </w:rPr>
          <w:t xml:space="preserve"> </w:t>
        </w:r>
        <w:r w:rsidRPr="00CA45E5">
          <w:rPr>
            <w:rFonts w:ascii="Times New Roman" w:hAnsi="Times New Roman" w:cs="Times New Roman"/>
            <w:i/>
            <w:iCs/>
            <w:rPrChange w:id="363" w:author="Muhammad Ghazi Randhawa" w:date="2021-12-22T08:36:00Z">
              <w:rPr>
                <w:rFonts w:ascii="Times New Roman" w:hAnsi="Times New Roman" w:cs="Times New Roman"/>
                <w:i/>
                <w:iCs/>
                <w:sz w:val="20"/>
                <w:szCs w:val="20"/>
              </w:rPr>
            </w:rPrChange>
          </w:rPr>
          <w:t>p</w:t>
        </w:r>
        <w:r w:rsidRPr="00CA45E5">
          <w:rPr>
            <w:rFonts w:ascii="Times New Roman" w:hAnsi="Times New Roman" w:cs="Times New Roman"/>
            <w:rPrChange w:id="364" w:author="Muhammad Ghazi Randhawa" w:date="2021-12-22T08:36:00Z">
              <w:rPr>
                <w:rFonts w:ascii="Times New Roman" w:hAnsi="Times New Roman" w:cs="Times New Roman"/>
                <w:sz w:val="20"/>
                <w:szCs w:val="20"/>
              </w:rPr>
            </w:rPrChange>
          </w:rPr>
          <w:t xml:space="preserve"> &lt; 0.05, </w:t>
        </w:r>
        <w:r w:rsidRPr="00CA45E5">
          <w:rPr>
            <w:rFonts w:ascii="Times New Roman" w:hAnsi="Times New Roman" w:cs="Times New Roman"/>
            <w:vertAlign w:val="superscript"/>
            <w:rPrChange w:id="365" w:author="Muhammad Ghazi Randhawa" w:date="2021-12-22T08:36:00Z">
              <w:rPr>
                <w:rFonts w:ascii="Times New Roman" w:hAnsi="Times New Roman" w:cs="Times New Roman"/>
                <w:sz w:val="20"/>
                <w:szCs w:val="20"/>
                <w:vertAlign w:val="superscript"/>
              </w:rPr>
            </w:rPrChange>
          </w:rPr>
          <w:t>**</w:t>
        </w:r>
        <w:r w:rsidRPr="00CA45E5">
          <w:rPr>
            <w:rFonts w:ascii="Times New Roman" w:hAnsi="Times New Roman" w:cs="Times New Roman"/>
            <w:rPrChange w:id="366" w:author="Muhammad Ghazi Randhawa" w:date="2021-12-22T08:36:00Z">
              <w:rPr>
                <w:rFonts w:ascii="Times New Roman" w:hAnsi="Times New Roman" w:cs="Times New Roman"/>
                <w:sz w:val="20"/>
                <w:szCs w:val="20"/>
              </w:rPr>
            </w:rPrChange>
          </w:rPr>
          <w:t xml:space="preserve"> </w:t>
        </w:r>
        <w:r w:rsidRPr="00CA45E5">
          <w:rPr>
            <w:rFonts w:ascii="Times New Roman" w:hAnsi="Times New Roman" w:cs="Times New Roman"/>
            <w:i/>
            <w:iCs/>
            <w:rPrChange w:id="367" w:author="Muhammad Ghazi Randhawa" w:date="2021-12-22T08:36:00Z">
              <w:rPr>
                <w:rFonts w:ascii="Times New Roman" w:hAnsi="Times New Roman" w:cs="Times New Roman"/>
                <w:i/>
                <w:iCs/>
                <w:sz w:val="20"/>
                <w:szCs w:val="20"/>
              </w:rPr>
            </w:rPrChange>
          </w:rPr>
          <w:t>p</w:t>
        </w:r>
        <w:r w:rsidRPr="00CA45E5">
          <w:rPr>
            <w:rFonts w:ascii="Times New Roman" w:hAnsi="Times New Roman" w:cs="Times New Roman"/>
            <w:rPrChange w:id="368" w:author="Muhammad Ghazi Randhawa" w:date="2021-12-22T08:36:00Z">
              <w:rPr>
                <w:rFonts w:ascii="Times New Roman" w:hAnsi="Times New Roman" w:cs="Times New Roman"/>
                <w:sz w:val="20"/>
                <w:szCs w:val="20"/>
              </w:rPr>
            </w:rPrChange>
          </w:rPr>
          <w:t xml:space="preserve"> &lt; 0.01, </w:t>
        </w:r>
        <w:r w:rsidRPr="00CA45E5">
          <w:rPr>
            <w:rFonts w:ascii="Times New Roman" w:hAnsi="Times New Roman" w:cs="Times New Roman"/>
            <w:vertAlign w:val="superscript"/>
            <w:rPrChange w:id="369" w:author="Muhammad Ghazi Randhawa" w:date="2021-12-22T08:36:00Z">
              <w:rPr>
                <w:rFonts w:ascii="Times New Roman" w:hAnsi="Times New Roman" w:cs="Times New Roman"/>
                <w:sz w:val="20"/>
                <w:szCs w:val="20"/>
                <w:vertAlign w:val="superscript"/>
              </w:rPr>
            </w:rPrChange>
          </w:rPr>
          <w:t>***</w:t>
        </w:r>
        <w:r w:rsidRPr="00CA45E5">
          <w:rPr>
            <w:rFonts w:ascii="Times New Roman" w:hAnsi="Times New Roman" w:cs="Times New Roman"/>
            <w:rPrChange w:id="370" w:author="Muhammad Ghazi Randhawa" w:date="2021-12-22T08:36:00Z">
              <w:rPr>
                <w:rFonts w:ascii="Times New Roman" w:hAnsi="Times New Roman" w:cs="Times New Roman"/>
                <w:sz w:val="20"/>
                <w:szCs w:val="20"/>
              </w:rPr>
            </w:rPrChange>
          </w:rPr>
          <w:t xml:space="preserve"> </w:t>
        </w:r>
        <w:r w:rsidRPr="00CA45E5">
          <w:rPr>
            <w:rFonts w:ascii="Times New Roman" w:hAnsi="Times New Roman" w:cs="Times New Roman"/>
            <w:i/>
            <w:iCs/>
            <w:rPrChange w:id="371" w:author="Muhammad Ghazi Randhawa" w:date="2021-12-22T08:36:00Z">
              <w:rPr>
                <w:rFonts w:ascii="Times New Roman" w:hAnsi="Times New Roman" w:cs="Times New Roman"/>
                <w:i/>
                <w:iCs/>
                <w:sz w:val="20"/>
                <w:szCs w:val="20"/>
              </w:rPr>
            </w:rPrChange>
          </w:rPr>
          <w:t>p</w:t>
        </w:r>
        <w:r w:rsidRPr="00CA45E5">
          <w:rPr>
            <w:rFonts w:ascii="Times New Roman" w:hAnsi="Times New Roman" w:cs="Times New Roman"/>
            <w:rPrChange w:id="372" w:author="Muhammad Ghazi Randhawa" w:date="2021-12-22T08:36:00Z">
              <w:rPr>
                <w:rFonts w:ascii="Times New Roman" w:hAnsi="Times New Roman" w:cs="Times New Roman"/>
                <w:sz w:val="20"/>
                <w:szCs w:val="20"/>
              </w:rPr>
            </w:rPrChange>
          </w:rPr>
          <w:t xml:space="preserve"> &lt; 0.001</w:t>
        </w:r>
      </w:ins>
    </w:p>
    <w:p w14:paraId="46E5908F" w14:textId="4AB49B8F" w:rsidR="006530A4" w:rsidRPr="00CA45E5" w:rsidRDefault="006530A4" w:rsidP="00CA45E5">
      <w:pPr>
        <w:jc w:val="both"/>
        <w:rPr>
          <w:ins w:id="373" w:author="Muhammad Ghazi Randhawa" w:date="2021-12-20T02:33:00Z"/>
          <w:rFonts w:ascii="Times New Roman" w:hAnsi="Times New Roman" w:cs="Times New Roman"/>
          <w:color w:val="000000" w:themeColor="text1"/>
        </w:rPr>
        <w:pPrChange w:id="374" w:author="Muhammad Ghazi Randhawa" w:date="2021-12-22T08:36:00Z">
          <w:pPr/>
        </w:pPrChange>
      </w:pPr>
    </w:p>
    <w:p w14:paraId="0DC0A4BA" w14:textId="327C3D00" w:rsidR="006530A4" w:rsidRPr="00CA45E5" w:rsidRDefault="006530A4" w:rsidP="00CA45E5">
      <w:pPr>
        <w:jc w:val="both"/>
        <w:rPr>
          <w:ins w:id="375" w:author="Muhammad Ghazi Randhawa" w:date="2021-12-20T02:33:00Z"/>
          <w:rFonts w:ascii="Times New Roman" w:hAnsi="Times New Roman" w:cs="Times New Roman"/>
          <w:color w:val="000000" w:themeColor="text1"/>
        </w:rPr>
        <w:pPrChange w:id="376" w:author="Muhammad Ghazi Randhawa" w:date="2021-12-22T08:36:00Z">
          <w:pPr/>
        </w:pPrChange>
      </w:pPr>
    </w:p>
    <w:p w14:paraId="778C55EE" w14:textId="5BC809BE" w:rsidR="006449C8" w:rsidRPr="00CA45E5" w:rsidRDefault="006449C8" w:rsidP="00CA45E5">
      <w:pPr>
        <w:jc w:val="both"/>
        <w:rPr>
          <w:ins w:id="377" w:author="Muhammad Ghazi Randhawa" w:date="2021-12-22T08:25:00Z"/>
          <w:rFonts w:ascii="Times New Roman" w:hAnsi="Times New Roman" w:cs="Times New Roman"/>
          <w:color w:val="000000" w:themeColor="text1"/>
        </w:rPr>
        <w:pPrChange w:id="378" w:author="Muhammad Ghazi Randhawa" w:date="2021-12-22T08:36:00Z">
          <w:pPr/>
        </w:pPrChange>
      </w:pPr>
      <w:ins w:id="379" w:author="Muhammad Ghazi Randhawa" w:date="2021-12-22T08:25:00Z">
        <w:r w:rsidRPr="00CA45E5">
          <w:rPr>
            <w:rFonts w:ascii="Times New Roman" w:hAnsi="Times New Roman" w:cs="Times New Roman"/>
            <w:color w:val="000000" w:themeColor="text1"/>
          </w:rPr>
          <w:t xml:space="preserve">The results for this show that people in more vulnerable states are </w:t>
        </w:r>
      </w:ins>
      <w:ins w:id="380" w:author="Muhammad Ghazi Randhawa" w:date="2021-12-22T08:26:00Z">
        <w:r w:rsidR="0009104C" w:rsidRPr="00CA45E5">
          <w:rPr>
            <w:rFonts w:ascii="Times New Roman" w:hAnsi="Times New Roman" w:cs="Times New Roman"/>
            <w:color w:val="000000" w:themeColor="text1"/>
          </w:rPr>
          <w:t>less likely to discuss climate change. This shows a</w:t>
        </w:r>
      </w:ins>
      <w:ins w:id="381" w:author="Muhammad Ghazi Randhawa" w:date="2021-12-22T08:27:00Z">
        <w:r w:rsidR="0009104C" w:rsidRPr="00CA45E5">
          <w:rPr>
            <w:rFonts w:ascii="Times New Roman" w:hAnsi="Times New Roman" w:cs="Times New Roman"/>
            <w:color w:val="000000" w:themeColor="text1"/>
          </w:rPr>
          <w:t>n information failure on part of state to disperse information about climate change to lay-people in states. Similar</w:t>
        </w:r>
      </w:ins>
      <w:ins w:id="382" w:author="Muhammad Ghazi Randhawa" w:date="2021-12-22T08:28:00Z">
        <w:r w:rsidR="0009104C" w:rsidRPr="00CA45E5">
          <w:rPr>
            <w:rFonts w:ascii="Times New Roman" w:hAnsi="Times New Roman" w:cs="Times New Roman"/>
            <w:color w:val="000000" w:themeColor="text1"/>
          </w:rPr>
          <w:t xml:space="preserve">ly, the preparedness of a state positive effects the </w:t>
        </w:r>
      </w:ins>
      <w:ins w:id="383" w:author="Muhammad Ghazi Randhawa" w:date="2021-12-22T08:30:00Z">
        <w:r w:rsidR="0009104C" w:rsidRPr="00CA45E5">
          <w:rPr>
            <w:rFonts w:ascii="Times New Roman" w:hAnsi="Times New Roman" w:cs="Times New Roman"/>
            <w:color w:val="000000" w:themeColor="text1"/>
          </w:rPr>
          <w:t>number</w:t>
        </w:r>
      </w:ins>
      <w:ins w:id="384" w:author="Muhammad Ghazi Randhawa" w:date="2021-12-22T08:28:00Z">
        <w:r w:rsidR="0009104C" w:rsidRPr="00CA45E5">
          <w:rPr>
            <w:rFonts w:ascii="Times New Roman" w:hAnsi="Times New Roman" w:cs="Times New Roman"/>
            <w:color w:val="000000" w:themeColor="text1"/>
          </w:rPr>
          <w:t xml:space="preserve"> of times people discuss the climate change. I think this shows that certain states are tackling the issue of climate change as a public </w:t>
        </w:r>
      </w:ins>
      <w:ins w:id="385" w:author="Muhammad Ghazi Randhawa" w:date="2021-12-22T08:30:00Z">
        <w:r w:rsidR="0009104C" w:rsidRPr="00CA45E5">
          <w:rPr>
            <w:rFonts w:ascii="Times New Roman" w:hAnsi="Times New Roman" w:cs="Times New Roman"/>
            <w:color w:val="000000" w:themeColor="text1"/>
          </w:rPr>
          <w:t>nuisance,</w:t>
        </w:r>
      </w:ins>
      <w:ins w:id="386" w:author="Muhammad Ghazi Randhawa" w:date="2021-12-22T08:28:00Z">
        <w:r w:rsidR="0009104C" w:rsidRPr="00CA45E5">
          <w:rPr>
            <w:rFonts w:ascii="Times New Roman" w:hAnsi="Times New Roman" w:cs="Times New Roman"/>
            <w:color w:val="000000" w:themeColor="text1"/>
          </w:rPr>
          <w:t xml:space="preserve"> and it results in those states having </w:t>
        </w:r>
      </w:ins>
      <w:ins w:id="387" w:author="Muhammad Ghazi Randhawa" w:date="2021-12-22T08:29:00Z">
        <w:r w:rsidR="0009104C" w:rsidRPr="00CA45E5">
          <w:rPr>
            <w:rFonts w:ascii="Times New Roman" w:hAnsi="Times New Roman" w:cs="Times New Roman"/>
            <w:color w:val="000000" w:themeColor="text1"/>
          </w:rPr>
          <w:t>a higher public concern over climate change as well. Whereas certain states prefer the ostrich strategy which combined with the results from the first regression sh</w:t>
        </w:r>
      </w:ins>
      <w:ins w:id="388" w:author="Muhammad Ghazi Randhawa" w:date="2021-12-22T08:30:00Z">
        <w:r w:rsidR="0009104C" w:rsidRPr="00CA45E5">
          <w:rPr>
            <w:rFonts w:ascii="Times New Roman" w:hAnsi="Times New Roman" w:cs="Times New Roman"/>
            <w:color w:val="000000" w:themeColor="text1"/>
          </w:rPr>
          <w:t>ow that public is less li</w:t>
        </w:r>
      </w:ins>
      <w:ins w:id="389" w:author="Muhammad Ghazi Randhawa" w:date="2021-12-22T08:31:00Z">
        <w:r w:rsidR="00CA45E5" w:rsidRPr="00CA45E5">
          <w:rPr>
            <w:rFonts w:ascii="Times New Roman" w:hAnsi="Times New Roman" w:cs="Times New Roman"/>
            <w:color w:val="000000" w:themeColor="text1"/>
          </w:rPr>
          <w:t>kely.</w:t>
        </w:r>
      </w:ins>
    </w:p>
    <w:p w14:paraId="2751A6D4" w14:textId="6029BCF9" w:rsidR="002010A0" w:rsidRPr="00CA45E5" w:rsidRDefault="002010A0" w:rsidP="00CA45E5">
      <w:pPr>
        <w:jc w:val="both"/>
        <w:rPr>
          <w:ins w:id="390" w:author="Muhammad Ghazi Randhawa" w:date="2021-12-21T10:43:00Z"/>
          <w:rFonts w:ascii="Times New Roman" w:hAnsi="Times New Roman" w:cs="Times New Roman"/>
          <w:color w:val="000000" w:themeColor="text1"/>
        </w:rPr>
        <w:pPrChange w:id="391" w:author="Muhammad Ghazi Randhawa" w:date="2021-12-22T08:36:00Z">
          <w:pPr/>
        </w:pPrChange>
      </w:pPr>
      <w:ins w:id="392" w:author="Muhammad Ghazi Randhawa" w:date="2021-12-21T10:43:00Z">
        <w:r w:rsidRPr="00CA45E5">
          <w:rPr>
            <w:rFonts w:ascii="Times New Roman" w:hAnsi="Times New Roman" w:cs="Times New Roman"/>
            <w:color w:val="000000" w:themeColor="text1"/>
          </w:rPr>
          <w:t xml:space="preserve">The </w:t>
        </w:r>
        <w:r w:rsidRPr="00CA45E5">
          <w:rPr>
            <w:rFonts w:ascii="Times New Roman" w:hAnsi="Times New Roman" w:cs="Times New Roman"/>
            <w:color w:val="000000" w:themeColor="text1"/>
          </w:rPr>
          <w:t>second</w:t>
        </w:r>
        <w:r w:rsidRPr="00CA45E5">
          <w:rPr>
            <w:rFonts w:ascii="Times New Roman" w:hAnsi="Times New Roman" w:cs="Times New Roman"/>
            <w:color w:val="000000" w:themeColor="text1"/>
          </w:rPr>
          <w:t xml:space="preserve"> regression table shows us the results for the three regressions on the </w:t>
        </w:r>
        <w:r w:rsidRPr="00CA45E5">
          <w:rPr>
            <w:rFonts w:ascii="Times New Roman" w:hAnsi="Times New Roman" w:cs="Times New Roman"/>
            <w:color w:val="000000" w:themeColor="text1"/>
          </w:rPr>
          <w:t>timing</w:t>
        </w:r>
        <w:r w:rsidRPr="00CA45E5">
          <w:rPr>
            <w:rFonts w:ascii="Times New Roman" w:hAnsi="Times New Roman" w:cs="Times New Roman"/>
            <w:color w:val="000000" w:themeColor="text1"/>
          </w:rPr>
          <w:t xml:space="preserve"> question. The results for the firs</w:t>
        </w:r>
      </w:ins>
      <w:ins w:id="393" w:author="Muhammad Ghazi Randhawa" w:date="2021-12-21T10:44:00Z">
        <w:r w:rsidRPr="00CA45E5">
          <w:rPr>
            <w:rFonts w:ascii="Times New Roman" w:hAnsi="Times New Roman" w:cs="Times New Roman"/>
            <w:color w:val="000000" w:themeColor="text1"/>
          </w:rPr>
          <w:t>t</w:t>
        </w:r>
      </w:ins>
      <w:ins w:id="394" w:author="Muhammad Ghazi Randhawa" w:date="2021-12-21T10:43:00Z">
        <w:r w:rsidRPr="00CA45E5">
          <w:rPr>
            <w:rFonts w:ascii="Times New Roman" w:hAnsi="Times New Roman" w:cs="Times New Roman"/>
            <w:color w:val="000000" w:themeColor="text1"/>
          </w:rPr>
          <w:t xml:space="preserve"> regressions are statistically significant to alpha 0.001</w:t>
        </w:r>
      </w:ins>
      <w:ins w:id="395" w:author="Muhammad Ghazi Randhawa" w:date="2021-12-21T10:44:00Z">
        <w:r w:rsidRPr="00CA45E5">
          <w:rPr>
            <w:rFonts w:ascii="Times New Roman" w:hAnsi="Times New Roman" w:cs="Times New Roman"/>
            <w:color w:val="000000" w:themeColor="text1"/>
          </w:rPr>
          <w:t xml:space="preserve">, while the preparedness’s coefficients are not statistically </w:t>
        </w:r>
      </w:ins>
      <w:ins w:id="396" w:author="Muhammad Ghazi Randhawa" w:date="2021-12-21T10:45:00Z">
        <w:r w:rsidRPr="00CA45E5">
          <w:rPr>
            <w:rFonts w:ascii="Times New Roman" w:hAnsi="Times New Roman" w:cs="Times New Roman"/>
            <w:color w:val="000000" w:themeColor="text1"/>
          </w:rPr>
          <w:t>significant</w:t>
        </w:r>
      </w:ins>
      <w:ins w:id="397" w:author="Muhammad Ghazi Randhawa" w:date="2021-12-21T10:43:00Z">
        <w:r w:rsidRPr="00CA45E5">
          <w:rPr>
            <w:rFonts w:ascii="Times New Roman" w:hAnsi="Times New Roman" w:cs="Times New Roman"/>
            <w:color w:val="000000" w:themeColor="text1"/>
          </w:rPr>
          <w:t xml:space="preserve">. We can see that a unit increase in </w:t>
        </w:r>
      </w:ins>
      <w:ins w:id="398" w:author="Muhammad Ghazi Randhawa" w:date="2021-12-22T08:24:00Z">
        <w:r w:rsidR="006449C8" w:rsidRPr="00CA45E5">
          <w:rPr>
            <w:rFonts w:ascii="Times New Roman" w:hAnsi="Times New Roman" w:cs="Times New Roman"/>
            <w:color w:val="000000" w:themeColor="text1"/>
          </w:rPr>
          <w:t>preparedness</w:t>
        </w:r>
      </w:ins>
      <w:ins w:id="399" w:author="Muhammad Ghazi Randhawa" w:date="2021-12-21T10:43:00Z">
        <w:r w:rsidRPr="00CA45E5">
          <w:rPr>
            <w:rFonts w:ascii="Times New Roman" w:hAnsi="Times New Roman" w:cs="Times New Roman"/>
            <w:color w:val="000000" w:themeColor="text1"/>
          </w:rPr>
          <w:t xml:space="preserve"> results in approximately </w:t>
        </w:r>
      </w:ins>
      <w:ins w:id="400" w:author="Muhammad Ghazi Randhawa" w:date="2021-12-22T08:24:00Z">
        <w:r w:rsidR="006449C8" w:rsidRPr="00CA45E5">
          <w:rPr>
            <w:rFonts w:ascii="Times New Roman" w:hAnsi="Times New Roman" w:cs="Times New Roman"/>
            <w:color w:val="000000" w:themeColor="text1"/>
          </w:rPr>
          <w:t>4.1</w:t>
        </w:r>
      </w:ins>
      <w:ins w:id="401" w:author="Muhammad Ghazi Randhawa" w:date="2021-12-21T10:43:00Z">
        <w:r w:rsidRPr="00CA45E5">
          <w:rPr>
            <w:rFonts w:ascii="Times New Roman" w:hAnsi="Times New Roman" w:cs="Times New Roman"/>
            <w:color w:val="000000" w:themeColor="text1"/>
          </w:rPr>
          <w:t xml:space="preserve"> and</w:t>
        </w:r>
      </w:ins>
      <w:ins w:id="402" w:author="Muhammad Ghazi Randhawa" w:date="2021-12-22T08:24:00Z">
        <w:r w:rsidR="006449C8" w:rsidRPr="00CA45E5">
          <w:rPr>
            <w:rFonts w:ascii="Times New Roman" w:hAnsi="Times New Roman" w:cs="Times New Roman"/>
            <w:color w:val="000000" w:themeColor="text1"/>
          </w:rPr>
          <w:t xml:space="preserve"> 4.936</w:t>
        </w:r>
      </w:ins>
      <w:ins w:id="403" w:author="Muhammad Ghazi Randhawa" w:date="2021-12-21T10:43:00Z">
        <w:r w:rsidRPr="00CA45E5">
          <w:rPr>
            <w:rFonts w:ascii="Times New Roman" w:hAnsi="Times New Roman" w:cs="Times New Roman"/>
            <w:color w:val="000000" w:themeColor="text1"/>
          </w:rPr>
          <w:t xml:space="preserve"> decrease in polling results for regression 1 and regression 3, while a similar increase in </w:t>
        </w:r>
      </w:ins>
      <w:ins w:id="404" w:author="Muhammad Ghazi Randhawa" w:date="2021-12-22T08:25:00Z">
        <w:r w:rsidR="006449C8" w:rsidRPr="00CA45E5">
          <w:rPr>
            <w:rFonts w:ascii="Times New Roman" w:hAnsi="Times New Roman" w:cs="Times New Roman"/>
            <w:color w:val="000000" w:themeColor="text1"/>
          </w:rPr>
          <w:t>vulnerability</w:t>
        </w:r>
      </w:ins>
      <w:ins w:id="405" w:author="Muhammad Ghazi Randhawa" w:date="2021-12-22T08:24:00Z">
        <w:r w:rsidR="006449C8" w:rsidRPr="00CA45E5">
          <w:rPr>
            <w:rFonts w:ascii="Times New Roman" w:hAnsi="Times New Roman" w:cs="Times New Roman"/>
            <w:color w:val="000000" w:themeColor="text1"/>
          </w:rPr>
          <w:t xml:space="preserve"> </w:t>
        </w:r>
      </w:ins>
      <w:ins w:id="406" w:author="Muhammad Ghazi Randhawa" w:date="2021-12-21T10:43:00Z">
        <w:r w:rsidRPr="00CA45E5">
          <w:rPr>
            <w:rFonts w:ascii="Times New Roman" w:hAnsi="Times New Roman" w:cs="Times New Roman"/>
            <w:color w:val="000000" w:themeColor="text1"/>
          </w:rPr>
          <w:t xml:space="preserve">results in an approximately </w:t>
        </w:r>
      </w:ins>
      <w:ins w:id="407" w:author="Muhammad Ghazi Randhawa" w:date="2021-12-22T08:30:00Z">
        <w:r w:rsidR="0009104C" w:rsidRPr="00CA45E5">
          <w:rPr>
            <w:rFonts w:ascii="Times New Roman" w:hAnsi="Times New Roman" w:cs="Times New Roman"/>
            <w:color w:val="000000" w:themeColor="text1"/>
          </w:rPr>
          <w:t>0.578- and 2.21-point</w:t>
        </w:r>
      </w:ins>
      <w:ins w:id="408" w:author="Muhammad Ghazi Randhawa" w:date="2021-12-21T10:43:00Z">
        <w:r w:rsidRPr="00CA45E5">
          <w:rPr>
            <w:rFonts w:ascii="Times New Roman" w:hAnsi="Times New Roman" w:cs="Times New Roman"/>
            <w:color w:val="000000" w:themeColor="text1"/>
          </w:rPr>
          <w:t xml:space="preserve"> increase in the polling results for the question.</w:t>
        </w:r>
      </w:ins>
    </w:p>
    <w:p w14:paraId="703888A8" w14:textId="43DF81C1" w:rsidR="006530A4" w:rsidRPr="00CA45E5" w:rsidRDefault="006530A4" w:rsidP="00CA45E5">
      <w:pPr>
        <w:jc w:val="both"/>
        <w:rPr>
          <w:ins w:id="409" w:author="Muhammad Ghazi Randhawa" w:date="2021-12-20T02:33:00Z"/>
          <w:rFonts w:ascii="Times New Roman" w:hAnsi="Times New Roman" w:cs="Times New Roman"/>
          <w:color w:val="000000" w:themeColor="text1"/>
        </w:rPr>
        <w:pPrChange w:id="410" w:author="Muhammad Ghazi Randhawa" w:date="2021-12-22T08:36:00Z">
          <w:pPr/>
        </w:pPrChange>
      </w:pPr>
    </w:p>
    <w:tbl>
      <w:tblPr>
        <w:tblW w:w="0" w:type="auto"/>
        <w:tblLayout w:type="fixed"/>
        <w:tblLook w:val="0000" w:firstRow="0" w:lastRow="0" w:firstColumn="0" w:lastColumn="0" w:noHBand="0" w:noVBand="0"/>
      </w:tblPr>
      <w:tblGrid>
        <w:gridCol w:w="1656"/>
        <w:gridCol w:w="2016"/>
        <w:gridCol w:w="2016"/>
        <w:gridCol w:w="2016"/>
      </w:tblGrid>
      <w:tr w:rsidR="006530A4" w:rsidRPr="00CA45E5" w14:paraId="2AA9E741" w14:textId="77777777" w:rsidTr="003404B6">
        <w:tblPrEx>
          <w:tblCellMar>
            <w:top w:w="0" w:type="dxa"/>
            <w:bottom w:w="0" w:type="dxa"/>
          </w:tblCellMar>
        </w:tblPrEx>
        <w:trPr>
          <w:ins w:id="411" w:author="Muhammad Ghazi Randhawa" w:date="2021-12-20T02:33:00Z"/>
        </w:trPr>
        <w:tc>
          <w:tcPr>
            <w:tcW w:w="1656" w:type="dxa"/>
            <w:tcBorders>
              <w:top w:val="single" w:sz="4" w:space="0" w:color="auto"/>
              <w:left w:val="nil"/>
              <w:bottom w:val="nil"/>
              <w:right w:val="nil"/>
            </w:tcBorders>
          </w:tcPr>
          <w:p w14:paraId="7425928A" w14:textId="77777777" w:rsidR="006530A4" w:rsidRPr="00CA45E5" w:rsidRDefault="006530A4" w:rsidP="00CA45E5">
            <w:pPr>
              <w:widowControl w:val="0"/>
              <w:autoSpaceDE w:val="0"/>
              <w:autoSpaceDN w:val="0"/>
              <w:adjustRightInd w:val="0"/>
              <w:jc w:val="both"/>
              <w:rPr>
                <w:ins w:id="412" w:author="Muhammad Ghazi Randhawa" w:date="2021-12-20T02:33:00Z"/>
                <w:rFonts w:ascii="Times New Roman" w:hAnsi="Times New Roman" w:cs="Times New Roman"/>
              </w:rPr>
              <w:pPrChange w:id="413" w:author="Muhammad Ghazi Randhawa" w:date="2021-12-22T08:36:00Z">
                <w:pPr>
                  <w:widowControl w:val="0"/>
                  <w:autoSpaceDE w:val="0"/>
                  <w:autoSpaceDN w:val="0"/>
                  <w:adjustRightInd w:val="0"/>
                </w:pPr>
              </w:pPrChange>
            </w:pPr>
          </w:p>
        </w:tc>
        <w:tc>
          <w:tcPr>
            <w:tcW w:w="2016" w:type="dxa"/>
            <w:tcBorders>
              <w:top w:val="single" w:sz="4" w:space="0" w:color="auto"/>
              <w:left w:val="nil"/>
              <w:bottom w:val="nil"/>
              <w:right w:val="nil"/>
            </w:tcBorders>
          </w:tcPr>
          <w:p w14:paraId="6073A753" w14:textId="77777777" w:rsidR="006530A4" w:rsidRPr="00CA45E5" w:rsidRDefault="006530A4" w:rsidP="00CA45E5">
            <w:pPr>
              <w:widowControl w:val="0"/>
              <w:autoSpaceDE w:val="0"/>
              <w:autoSpaceDN w:val="0"/>
              <w:adjustRightInd w:val="0"/>
              <w:jc w:val="both"/>
              <w:rPr>
                <w:ins w:id="414" w:author="Muhammad Ghazi Randhawa" w:date="2021-12-20T02:33:00Z"/>
                <w:rFonts w:ascii="Times New Roman" w:hAnsi="Times New Roman" w:cs="Times New Roman"/>
              </w:rPr>
              <w:pPrChange w:id="415" w:author="Muhammad Ghazi Randhawa" w:date="2021-12-22T08:36:00Z">
                <w:pPr>
                  <w:widowControl w:val="0"/>
                  <w:autoSpaceDE w:val="0"/>
                  <w:autoSpaceDN w:val="0"/>
                  <w:adjustRightInd w:val="0"/>
                  <w:jc w:val="center"/>
                </w:pPr>
              </w:pPrChange>
            </w:pPr>
            <w:ins w:id="416" w:author="Muhammad Ghazi Randhawa" w:date="2021-12-20T02:33:00Z">
              <w:r w:rsidRPr="00CA45E5">
                <w:rPr>
                  <w:rFonts w:ascii="Times New Roman" w:hAnsi="Times New Roman" w:cs="Times New Roman"/>
                </w:rPr>
                <w:t>(1)</w:t>
              </w:r>
            </w:ins>
          </w:p>
        </w:tc>
        <w:tc>
          <w:tcPr>
            <w:tcW w:w="2016" w:type="dxa"/>
            <w:tcBorders>
              <w:top w:val="single" w:sz="4" w:space="0" w:color="auto"/>
              <w:left w:val="nil"/>
              <w:bottom w:val="nil"/>
              <w:right w:val="nil"/>
            </w:tcBorders>
          </w:tcPr>
          <w:p w14:paraId="4FE70A45" w14:textId="77777777" w:rsidR="006530A4" w:rsidRPr="00CA45E5" w:rsidRDefault="006530A4" w:rsidP="00CA45E5">
            <w:pPr>
              <w:widowControl w:val="0"/>
              <w:autoSpaceDE w:val="0"/>
              <w:autoSpaceDN w:val="0"/>
              <w:adjustRightInd w:val="0"/>
              <w:jc w:val="both"/>
              <w:rPr>
                <w:ins w:id="417" w:author="Muhammad Ghazi Randhawa" w:date="2021-12-20T02:33:00Z"/>
                <w:rFonts w:ascii="Times New Roman" w:hAnsi="Times New Roman" w:cs="Times New Roman"/>
              </w:rPr>
              <w:pPrChange w:id="418" w:author="Muhammad Ghazi Randhawa" w:date="2021-12-22T08:36:00Z">
                <w:pPr>
                  <w:widowControl w:val="0"/>
                  <w:autoSpaceDE w:val="0"/>
                  <w:autoSpaceDN w:val="0"/>
                  <w:adjustRightInd w:val="0"/>
                  <w:jc w:val="center"/>
                </w:pPr>
              </w:pPrChange>
            </w:pPr>
            <w:ins w:id="419" w:author="Muhammad Ghazi Randhawa" w:date="2021-12-20T02:33:00Z">
              <w:r w:rsidRPr="00CA45E5">
                <w:rPr>
                  <w:rFonts w:ascii="Times New Roman" w:hAnsi="Times New Roman" w:cs="Times New Roman"/>
                </w:rPr>
                <w:t>(2)</w:t>
              </w:r>
            </w:ins>
          </w:p>
        </w:tc>
        <w:tc>
          <w:tcPr>
            <w:tcW w:w="2016" w:type="dxa"/>
            <w:tcBorders>
              <w:top w:val="single" w:sz="4" w:space="0" w:color="auto"/>
              <w:left w:val="nil"/>
              <w:bottom w:val="nil"/>
              <w:right w:val="nil"/>
            </w:tcBorders>
          </w:tcPr>
          <w:p w14:paraId="6D81E137" w14:textId="77777777" w:rsidR="006530A4" w:rsidRPr="00CA45E5" w:rsidRDefault="006530A4" w:rsidP="00CA45E5">
            <w:pPr>
              <w:widowControl w:val="0"/>
              <w:autoSpaceDE w:val="0"/>
              <w:autoSpaceDN w:val="0"/>
              <w:adjustRightInd w:val="0"/>
              <w:jc w:val="both"/>
              <w:rPr>
                <w:ins w:id="420" w:author="Muhammad Ghazi Randhawa" w:date="2021-12-20T02:33:00Z"/>
                <w:rFonts w:ascii="Times New Roman" w:hAnsi="Times New Roman" w:cs="Times New Roman"/>
              </w:rPr>
              <w:pPrChange w:id="421" w:author="Muhammad Ghazi Randhawa" w:date="2021-12-22T08:36:00Z">
                <w:pPr>
                  <w:widowControl w:val="0"/>
                  <w:autoSpaceDE w:val="0"/>
                  <w:autoSpaceDN w:val="0"/>
                  <w:adjustRightInd w:val="0"/>
                  <w:jc w:val="center"/>
                </w:pPr>
              </w:pPrChange>
            </w:pPr>
            <w:ins w:id="422" w:author="Muhammad Ghazi Randhawa" w:date="2021-12-20T02:33:00Z">
              <w:r w:rsidRPr="00CA45E5">
                <w:rPr>
                  <w:rFonts w:ascii="Times New Roman" w:hAnsi="Times New Roman" w:cs="Times New Roman"/>
                </w:rPr>
                <w:t>(3)</w:t>
              </w:r>
            </w:ins>
          </w:p>
        </w:tc>
      </w:tr>
      <w:tr w:rsidR="006530A4" w:rsidRPr="00CA45E5" w14:paraId="268155C6" w14:textId="77777777" w:rsidTr="003404B6">
        <w:tblPrEx>
          <w:tblCellMar>
            <w:top w:w="0" w:type="dxa"/>
            <w:bottom w:w="0" w:type="dxa"/>
          </w:tblCellMar>
        </w:tblPrEx>
        <w:trPr>
          <w:ins w:id="423" w:author="Muhammad Ghazi Randhawa" w:date="2021-12-20T02:33:00Z"/>
        </w:trPr>
        <w:tc>
          <w:tcPr>
            <w:tcW w:w="1656" w:type="dxa"/>
            <w:tcBorders>
              <w:top w:val="nil"/>
              <w:left w:val="nil"/>
              <w:bottom w:val="nil"/>
              <w:right w:val="nil"/>
            </w:tcBorders>
          </w:tcPr>
          <w:p w14:paraId="53196E39" w14:textId="01A90BA7" w:rsidR="006530A4" w:rsidRPr="00CA45E5" w:rsidRDefault="00F515B9" w:rsidP="00CA45E5">
            <w:pPr>
              <w:widowControl w:val="0"/>
              <w:autoSpaceDE w:val="0"/>
              <w:autoSpaceDN w:val="0"/>
              <w:adjustRightInd w:val="0"/>
              <w:jc w:val="both"/>
              <w:rPr>
                <w:ins w:id="424" w:author="Muhammad Ghazi Randhawa" w:date="2021-12-20T02:33:00Z"/>
                <w:rFonts w:ascii="Times New Roman" w:hAnsi="Times New Roman" w:cs="Times New Roman"/>
              </w:rPr>
              <w:pPrChange w:id="425" w:author="Muhammad Ghazi Randhawa" w:date="2021-12-22T08:36:00Z">
                <w:pPr>
                  <w:widowControl w:val="0"/>
                  <w:autoSpaceDE w:val="0"/>
                  <w:autoSpaceDN w:val="0"/>
                  <w:adjustRightInd w:val="0"/>
                </w:pPr>
              </w:pPrChange>
            </w:pPr>
            <w:ins w:id="426" w:author="Muhammad Ghazi Randhawa" w:date="2021-12-21T10:08:00Z">
              <w:r w:rsidRPr="00CA45E5">
                <w:rPr>
                  <w:rFonts w:ascii="Times New Roman" w:hAnsi="Times New Roman" w:cs="Times New Roman"/>
                </w:rPr>
                <w:t>“Timing”</w:t>
              </w:r>
            </w:ins>
          </w:p>
        </w:tc>
        <w:tc>
          <w:tcPr>
            <w:tcW w:w="2016" w:type="dxa"/>
            <w:tcBorders>
              <w:top w:val="nil"/>
              <w:left w:val="nil"/>
              <w:bottom w:val="nil"/>
              <w:right w:val="nil"/>
            </w:tcBorders>
          </w:tcPr>
          <w:p w14:paraId="11A650BC" w14:textId="5461897E" w:rsidR="006530A4" w:rsidRPr="00CA45E5" w:rsidRDefault="006449C8" w:rsidP="00CA45E5">
            <w:pPr>
              <w:widowControl w:val="0"/>
              <w:autoSpaceDE w:val="0"/>
              <w:autoSpaceDN w:val="0"/>
              <w:adjustRightInd w:val="0"/>
              <w:jc w:val="both"/>
              <w:rPr>
                <w:ins w:id="427" w:author="Muhammad Ghazi Randhawa" w:date="2021-12-20T02:33:00Z"/>
                <w:rFonts w:ascii="Times New Roman" w:hAnsi="Times New Roman" w:cs="Times New Roman"/>
              </w:rPr>
              <w:pPrChange w:id="428" w:author="Muhammad Ghazi Randhawa" w:date="2021-12-22T08:36:00Z">
                <w:pPr>
                  <w:widowControl w:val="0"/>
                  <w:autoSpaceDE w:val="0"/>
                  <w:autoSpaceDN w:val="0"/>
                  <w:adjustRightInd w:val="0"/>
                  <w:jc w:val="center"/>
                </w:pPr>
              </w:pPrChange>
            </w:pPr>
            <w:proofErr w:type="spellStart"/>
            <w:ins w:id="429" w:author="Muhammad Ghazi Randhawa" w:date="2021-12-22T08:23:00Z">
              <w:r w:rsidRPr="00CA45E5">
                <w:rPr>
                  <w:rFonts w:ascii="Times New Roman" w:hAnsi="Times New Roman" w:cs="Times New Roman"/>
                </w:rPr>
                <w:t>Prepardness</w:t>
              </w:r>
            </w:ins>
            <w:proofErr w:type="spellEnd"/>
          </w:p>
        </w:tc>
        <w:tc>
          <w:tcPr>
            <w:tcW w:w="2016" w:type="dxa"/>
            <w:tcBorders>
              <w:top w:val="nil"/>
              <w:left w:val="nil"/>
              <w:bottom w:val="nil"/>
              <w:right w:val="nil"/>
            </w:tcBorders>
          </w:tcPr>
          <w:p w14:paraId="3473EF79" w14:textId="0535A197" w:rsidR="006530A4" w:rsidRPr="00CA45E5" w:rsidRDefault="006449C8" w:rsidP="00CA45E5">
            <w:pPr>
              <w:widowControl w:val="0"/>
              <w:autoSpaceDE w:val="0"/>
              <w:autoSpaceDN w:val="0"/>
              <w:adjustRightInd w:val="0"/>
              <w:jc w:val="both"/>
              <w:rPr>
                <w:ins w:id="430" w:author="Muhammad Ghazi Randhawa" w:date="2021-12-20T02:33:00Z"/>
                <w:rFonts w:ascii="Times New Roman" w:hAnsi="Times New Roman" w:cs="Times New Roman"/>
              </w:rPr>
              <w:pPrChange w:id="431" w:author="Muhammad Ghazi Randhawa" w:date="2021-12-22T08:36:00Z">
                <w:pPr>
                  <w:widowControl w:val="0"/>
                  <w:autoSpaceDE w:val="0"/>
                  <w:autoSpaceDN w:val="0"/>
                  <w:adjustRightInd w:val="0"/>
                  <w:jc w:val="center"/>
                </w:pPr>
              </w:pPrChange>
            </w:pPr>
            <w:ins w:id="432" w:author="Muhammad Ghazi Randhawa" w:date="2021-12-22T08:23:00Z">
              <w:r w:rsidRPr="00CA45E5">
                <w:rPr>
                  <w:rFonts w:ascii="Times New Roman" w:hAnsi="Times New Roman" w:cs="Times New Roman"/>
                </w:rPr>
                <w:t>Vuln</w:t>
              </w:r>
            </w:ins>
            <w:ins w:id="433" w:author="Muhammad Ghazi Randhawa" w:date="2021-12-22T08:24:00Z">
              <w:r w:rsidRPr="00CA45E5">
                <w:rPr>
                  <w:rFonts w:ascii="Times New Roman" w:hAnsi="Times New Roman" w:cs="Times New Roman"/>
                </w:rPr>
                <w:t xml:space="preserve">erability </w:t>
              </w:r>
            </w:ins>
          </w:p>
        </w:tc>
        <w:tc>
          <w:tcPr>
            <w:tcW w:w="2016" w:type="dxa"/>
            <w:tcBorders>
              <w:top w:val="nil"/>
              <w:left w:val="nil"/>
              <w:bottom w:val="nil"/>
              <w:right w:val="nil"/>
            </w:tcBorders>
          </w:tcPr>
          <w:p w14:paraId="5EB6D11E" w14:textId="77777777" w:rsidR="006530A4" w:rsidRPr="00CA45E5" w:rsidRDefault="006530A4" w:rsidP="00CA45E5">
            <w:pPr>
              <w:widowControl w:val="0"/>
              <w:autoSpaceDE w:val="0"/>
              <w:autoSpaceDN w:val="0"/>
              <w:adjustRightInd w:val="0"/>
              <w:jc w:val="both"/>
              <w:rPr>
                <w:ins w:id="434" w:author="Muhammad Ghazi Randhawa" w:date="2021-12-20T02:33:00Z"/>
                <w:rFonts w:ascii="Times New Roman" w:hAnsi="Times New Roman" w:cs="Times New Roman"/>
              </w:rPr>
              <w:pPrChange w:id="435" w:author="Muhammad Ghazi Randhawa" w:date="2021-12-22T08:36:00Z">
                <w:pPr>
                  <w:widowControl w:val="0"/>
                  <w:autoSpaceDE w:val="0"/>
                  <w:autoSpaceDN w:val="0"/>
                  <w:adjustRightInd w:val="0"/>
                  <w:jc w:val="center"/>
                </w:pPr>
              </w:pPrChange>
            </w:pPr>
            <w:ins w:id="436" w:author="Muhammad Ghazi Randhawa" w:date="2021-12-20T02:33:00Z">
              <w:r w:rsidRPr="00CA45E5">
                <w:rPr>
                  <w:rFonts w:ascii="Times New Roman" w:hAnsi="Times New Roman" w:cs="Times New Roman"/>
                </w:rPr>
                <w:t>vulnerability and Preparedness</w:t>
              </w:r>
            </w:ins>
          </w:p>
        </w:tc>
      </w:tr>
      <w:tr w:rsidR="006530A4" w:rsidRPr="00CA45E5" w14:paraId="5B323EF4" w14:textId="77777777" w:rsidTr="003404B6">
        <w:tblPrEx>
          <w:tblCellMar>
            <w:top w:w="0" w:type="dxa"/>
            <w:bottom w:w="0" w:type="dxa"/>
          </w:tblCellMar>
        </w:tblPrEx>
        <w:trPr>
          <w:ins w:id="437" w:author="Muhammad Ghazi Randhawa" w:date="2021-12-20T02:33:00Z"/>
        </w:trPr>
        <w:tc>
          <w:tcPr>
            <w:tcW w:w="1656" w:type="dxa"/>
            <w:tcBorders>
              <w:top w:val="single" w:sz="4" w:space="0" w:color="auto"/>
              <w:left w:val="nil"/>
              <w:bottom w:val="nil"/>
              <w:right w:val="nil"/>
            </w:tcBorders>
          </w:tcPr>
          <w:p w14:paraId="4AC459A8" w14:textId="77777777" w:rsidR="006530A4" w:rsidRPr="00CA45E5" w:rsidRDefault="006530A4" w:rsidP="00CA45E5">
            <w:pPr>
              <w:widowControl w:val="0"/>
              <w:autoSpaceDE w:val="0"/>
              <w:autoSpaceDN w:val="0"/>
              <w:adjustRightInd w:val="0"/>
              <w:jc w:val="both"/>
              <w:rPr>
                <w:ins w:id="438" w:author="Muhammad Ghazi Randhawa" w:date="2021-12-20T02:33:00Z"/>
                <w:rFonts w:ascii="Times New Roman" w:hAnsi="Times New Roman" w:cs="Times New Roman"/>
              </w:rPr>
              <w:pPrChange w:id="439" w:author="Muhammad Ghazi Randhawa" w:date="2021-12-22T08:36:00Z">
                <w:pPr>
                  <w:widowControl w:val="0"/>
                  <w:autoSpaceDE w:val="0"/>
                  <w:autoSpaceDN w:val="0"/>
                  <w:adjustRightInd w:val="0"/>
                </w:pPr>
              </w:pPrChange>
            </w:pPr>
            <w:ins w:id="440" w:author="Muhammad Ghazi Randhawa" w:date="2021-12-20T02:33:00Z">
              <w:r w:rsidRPr="00CA45E5">
                <w:rPr>
                  <w:rFonts w:ascii="Times New Roman" w:hAnsi="Times New Roman" w:cs="Times New Roman"/>
                </w:rPr>
                <w:t>preparedness</w:t>
              </w:r>
            </w:ins>
          </w:p>
        </w:tc>
        <w:tc>
          <w:tcPr>
            <w:tcW w:w="2016" w:type="dxa"/>
            <w:tcBorders>
              <w:top w:val="single" w:sz="4" w:space="0" w:color="auto"/>
              <w:left w:val="nil"/>
              <w:bottom w:val="nil"/>
              <w:right w:val="nil"/>
            </w:tcBorders>
          </w:tcPr>
          <w:p w14:paraId="69B05BDE" w14:textId="77777777" w:rsidR="006530A4" w:rsidRPr="00CA45E5" w:rsidRDefault="006530A4" w:rsidP="00CA45E5">
            <w:pPr>
              <w:widowControl w:val="0"/>
              <w:autoSpaceDE w:val="0"/>
              <w:autoSpaceDN w:val="0"/>
              <w:adjustRightInd w:val="0"/>
              <w:jc w:val="both"/>
              <w:rPr>
                <w:ins w:id="441" w:author="Muhammad Ghazi Randhawa" w:date="2021-12-20T02:33:00Z"/>
                <w:rFonts w:ascii="Times New Roman" w:hAnsi="Times New Roman" w:cs="Times New Roman"/>
              </w:rPr>
              <w:pPrChange w:id="442" w:author="Muhammad Ghazi Randhawa" w:date="2021-12-22T08:36:00Z">
                <w:pPr>
                  <w:widowControl w:val="0"/>
                  <w:autoSpaceDE w:val="0"/>
                  <w:autoSpaceDN w:val="0"/>
                  <w:adjustRightInd w:val="0"/>
                  <w:jc w:val="center"/>
                </w:pPr>
              </w:pPrChange>
            </w:pPr>
            <w:ins w:id="443" w:author="Muhammad Ghazi Randhawa" w:date="2021-12-20T02:33:00Z">
              <w:r w:rsidRPr="00CA45E5">
                <w:rPr>
                  <w:rFonts w:ascii="Times New Roman" w:hAnsi="Times New Roman" w:cs="Times New Roman"/>
                </w:rPr>
                <w:t>4.120</w:t>
              </w:r>
              <w:r w:rsidRPr="00CA45E5">
                <w:rPr>
                  <w:rFonts w:ascii="Times New Roman" w:hAnsi="Times New Roman" w:cs="Times New Roman"/>
                  <w:vertAlign w:val="superscript"/>
                </w:rPr>
                <w:t>***</w:t>
              </w:r>
            </w:ins>
          </w:p>
        </w:tc>
        <w:tc>
          <w:tcPr>
            <w:tcW w:w="2016" w:type="dxa"/>
            <w:tcBorders>
              <w:top w:val="single" w:sz="4" w:space="0" w:color="auto"/>
              <w:left w:val="nil"/>
              <w:bottom w:val="nil"/>
              <w:right w:val="nil"/>
            </w:tcBorders>
          </w:tcPr>
          <w:p w14:paraId="2DC14BAF" w14:textId="77777777" w:rsidR="006530A4" w:rsidRPr="00CA45E5" w:rsidRDefault="006530A4" w:rsidP="00CA45E5">
            <w:pPr>
              <w:widowControl w:val="0"/>
              <w:autoSpaceDE w:val="0"/>
              <w:autoSpaceDN w:val="0"/>
              <w:adjustRightInd w:val="0"/>
              <w:jc w:val="both"/>
              <w:rPr>
                <w:ins w:id="444" w:author="Muhammad Ghazi Randhawa" w:date="2021-12-20T02:33:00Z"/>
                <w:rFonts w:ascii="Times New Roman" w:hAnsi="Times New Roman" w:cs="Times New Roman"/>
              </w:rPr>
              <w:pPrChange w:id="445" w:author="Muhammad Ghazi Randhawa" w:date="2021-12-22T08:36:00Z">
                <w:pPr>
                  <w:widowControl w:val="0"/>
                  <w:autoSpaceDE w:val="0"/>
                  <w:autoSpaceDN w:val="0"/>
                  <w:adjustRightInd w:val="0"/>
                  <w:jc w:val="center"/>
                </w:pPr>
              </w:pPrChange>
            </w:pPr>
          </w:p>
        </w:tc>
        <w:tc>
          <w:tcPr>
            <w:tcW w:w="2016" w:type="dxa"/>
            <w:tcBorders>
              <w:top w:val="single" w:sz="4" w:space="0" w:color="auto"/>
              <w:left w:val="nil"/>
              <w:bottom w:val="nil"/>
              <w:right w:val="nil"/>
            </w:tcBorders>
          </w:tcPr>
          <w:p w14:paraId="6B8151F6" w14:textId="77777777" w:rsidR="006530A4" w:rsidRPr="00CA45E5" w:rsidRDefault="006530A4" w:rsidP="00CA45E5">
            <w:pPr>
              <w:widowControl w:val="0"/>
              <w:autoSpaceDE w:val="0"/>
              <w:autoSpaceDN w:val="0"/>
              <w:adjustRightInd w:val="0"/>
              <w:jc w:val="both"/>
              <w:rPr>
                <w:ins w:id="446" w:author="Muhammad Ghazi Randhawa" w:date="2021-12-20T02:33:00Z"/>
                <w:rFonts w:ascii="Times New Roman" w:hAnsi="Times New Roman" w:cs="Times New Roman"/>
              </w:rPr>
              <w:pPrChange w:id="447" w:author="Muhammad Ghazi Randhawa" w:date="2021-12-22T08:36:00Z">
                <w:pPr>
                  <w:widowControl w:val="0"/>
                  <w:autoSpaceDE w:val="0"/>
                  <w:autoSpaceDN w:val="0"/>
                  <w:adjustRightInd w:val="0"/>
                  <w:jc w:val="center"/>
                </w:pPr>
              </w:pPrChange>
            </w:pPr>
            <w:ins w:id="448" w:author="Muhammad Ghazi Randhawa" w:date="2021-12-20T02:33:00Z">
              <w:r w:rsidRPr="00CA45E5">
                <w:rPr>
                  <w:rFonts w:ascii="Times New Roman" w:hAnsi="Times New Roman" w:cs="Times New Roman"/>
                </w:rPr>
                <w:t>4.936</w:t>
              </w:r>
              <w:r w:rsidRPr="00CA45E5">
                <w:rPr>
                  <w:rFonts w:ascii="Times New Roman" w:hAnsi="Times New Roman" w:cs="Times New Roman"/>
                  <w:vertAlign w:val="superscript"/>
                </w:rPr>
                <w:t>***</w:t>
              </w:r>
            </w:ins>
          </w:p>
        </w:tc>
      </w:tr>
      <w:tr w:rsidR="006530A4" w:rsidRPr="00CA45E5" w14:paraId="24FFB3AC" w14:textId="77777777" w:rsidTr="003404B6">
        <w:tblPrEx>
          <w:tblCellMar>
            <w:top w:w="0" w:type="dxa"/>
            <w:bottom w:w="0" w:type="dxa"/>
          </w:tblCellMar>
        </w:tblPrEx>
        <w:trPr>
          <w:ins w:id="449" w:author="Muhammad Ghazi Randhawa" w:date="2021-12-20T02:33:00Z"/>
        </w:trPr>
        <w:tc>
          <w:tcPr>
            <w:tcW w:w="1656" w:type="dxa"/>
            <w:tcBorders>
              <w:top w:val="nil"/>
              <w:left w:val="nil"/>
              <w:bottom w:val="nil"/>
              <w:right w:val="nil"/>
            </w:tcBorders>
          </w:tcPr>
          <w:p w14:paraId="31A608C2" w14:textId="77777777" w:rsidR="006530A4" w:rsidRPr="00CA45E5" w:rsidRDefault="006530A4" w:rsidP="00CA45E5">
            <w:pPr>
              <w:widowControl w:val="0"/>
              <w:autoSpaceDE w:val="0"/>
              <w:autoSpaceDN w:val="0"/>
              <w:adjustRightInd w:val="0"/>
              <w:jc w:val="both"/>
              <w:rPr>
                <w:ins w:id="450" w:author="Muhammad Ghazi Randhawa" w:date="2021-12-20T02:33:00Z"/>
                <w:rFonts w:ascii="Times New Roman" w:hAnsi="Times New Roman" w:cs="Times New Roman"/>
              </w:rPr>
              <w:pPrChange w:id="451" w:author="Muhammad Ghazi Randhawa" w:date="2021-12-22T08:36:00Z">
                <w:pPr>
                  <w:widowControl w:val="0"/>
                  <w:autoSpaceDE w:val="0"/>
                  <w:autoSpaceDN w:val="0"/>
                  <w:adjustRightInd w:val="0"/>
                </w:pPr>
              </w:pPrChange>
            </w:pPr>
          </w:p>
        </w:tc>
        <w:tc>
          <w:tcPr>
            <w:tcW w:w="2016" w:type="dxa"/>
            <w:tcBorders>
              <w:top w:val="nil"/>
              <w:left w:val="nil"/>
              <w:bottom w:val="nil"/>
              <w:right w:val="nil"/>
            </w:tcBorders>
          </w:tcPr>
          <w:p w14:paraId="49AAC674" w14:textId="77777777" w:rsidR="006530A4" w:rsidRPr="00CA45E5" w:rsidRDefault="006530A4" w:rsidP="00CA45E5">
            <w:pPr>
              <w:widowControl w:val="0"/>
              <w:autoSpaceDE w:val="0"/>
              <w:autoSpaceDN w:val="0"/>
              <w:adjustRightInd w:val="0"/>
              <w:jc w:val="both"/>
              <w:rPr>
                <w:ins w:id="452" w:author="Muhammad Ghazi Randhawa" w:date="2021-12-20T02:33:00Z"/>
                <w:rFonts w:ascii="Times New Roman" w:hAnsi="Times New Roman" w:cs="Times New Roman"/>
              </w:rPr>
              <w:pPrChange w:id="453" w:author="Muhammad Ghazi Randhawa" w:date="2021-12-22T08:36:00Z">
                <w:pPr>
                  <w:widowControl w:val="0"/>
                  <w:autoSpaceDE w:val="0"/>
                  <w:autoSpaceDN w:val="0"/>
                  <w:adjustRightInd w:val="0"/>
                  <w:jc w:val="center"/>
                </w:pPr>
              </w:pPrChange>
            </w:pPr>
            <w:ins w:id="454" w:author="Muhammad Ghazi Randhawa" w:date="2021-12-20T02:33:00Z">
              <w:r w:rsidRPr="00CA45E5">
                <w:rPr>
                  <w:rFonts w:ascii="Times New Roman" w:hAnsi="Times New Roman" w:cs="Times New Roman"/>
                </w:rPr>
                <w:t>(3.64)</w:t>
              </w:r>
            </w:ins>
          </w:p>
        </w:tc>
        <w:tc>
          <w:tcPr>
            <w:tcW w:w="2016" w:type="dxa"/>
            <w:tcBorders>
              <w:top w:val="nil"/>
              <w:left w:val="nil"/>
              <w:bottom w:val="nil"/>
              <w:right w:val="nil"/>
            </w:tcBorders>
          </w:tcPr>
          <w:p w14:paraId="378C3106" w14:textId="77777777" w:rsidR="006530A4" w:rsidRPr="00CA45E5" w:rsidRDefault="006530A4" w:rsidP="00CA45E5">
            <w:pPr>
              <w:widowControl w:val="0"/>
              <w:autoSpaceDE w:val="0"/>
              <w:autoSpaceDN w:val="0"/>
              <w:adjustRightInd w:val="0"/>
              <w:jc w:val="both"/>
              <w:rPr>
                <w:ins w:id="455" w:author="Muhammad Ghazi Randhawa" w:date="2021-12-20T02:33:00Z"/>
                <w:rFonts w:ascii="Times New Roman" w:hAnsi="Times New Roman" w:cs="Times New Roman"/>
              </w:rPr>
              <w:pPrChange w:id="456" w:author="Muhammad Ghazi Randhawa" w:date="2021-12-22T08:36:00Z">
                <w:pPr>
                  <w:widowControl w:val="0"/>
                  <w:autoSpaceDE w:val="0"/>
                  <w:autoSpaceDN w:val="0"/>
                  <w:adjustRightInd w:val="0"/>
                  <w:jc w:val="center"/>
                </w:pPr>
              </w:pPrChange>
            </w:pPr>
          </w:p>
        </w:tc>
        <w:tc>
          <w:tcPr>
            <w:tcW w:w="2016" w:type="dxa"/>
            <w:tcBorders>
              <w:top w:val="nil"/>
              <w:left w:val="nil"/>
              <w:bottom w:val="nil"/>
              <w:right w:val="nil"/>
            </w:tcBorders>
          </w:tcPr>
          <w:p w14:paraId="184187B4" w14:textId="77777777" w:rsidR="006530A4" w:rsidRPr="00CA45E5" w:rsidRDefault="006530A4" w:rsidP="00CA45E5">
            <w:pPr>
              <w:widowControl w:val="0"/>
              <w:autoSpaceDE w:val="0"/>
              <w:autoSpaceDN w:val="0"/>
              <w:adjustRightInd w:val="0"/>
              <w:jc w:val="both"/>
              <w:rPr>
                <w:ins w:id="457" w:author="Muhammad Ghazi Randhawa" w:date="2021-12-20T02:33:00Z"/>
                <w:rFonts w:ascii="Times New Roman" w:hAnsi="Times New Roman" w:cs="Times New Roman"/>
              </w:rPr>
              <w:pPrChange w:id="458" w:author="Muhammad Ghazi Randhawa" w:date="2021-12-22T08:36:00Z">
                <w:pPr>
                  <w:widowControl w:val="0"/>
                  <w:autoSpaceDE w:val="0"/>
                  <w:autoSpaceDN w:val="0"/>
                  <w:adjustRightInd w:val="0"/>
                  <w:jc w:val="center"/>
                </w:pPr>
              </w:pPrChange>
            </w:pPr>
            <w:ins w:id="459" w:author="Muhammad Ghazi Randhawa" w:date="2021-12-20T02:33:00Z">
              <w:r w:rsidRPr="00CA45E5">
                <w:rPr>
                  <w:rFonts w:ascii="Times New Roman" w:hAnsi="Times New Roman" w:cs="Times New Roman"/>
                </w:rPr>
                <w:t>(4.20)</w:t>
              </w:r>
            </w:ins>
          </w:p>
        </w:tc>
      </w:tr>
      <w:tr w:rsidR="006530A4" w:rsidRPr="00CA45E5" w14:paraId="6B5ECEEA" w14:textId="77777777" w:rsidTr="003404B6">
        <w:tblPrEx>
          <w:tblCellMar>
            <w:top w:w="0" w:type="dxa"/>
            <w:bottom w:w="0" w:type="dxa"/>
          </w:tblCellMar>
        </w:tblPrEx>
        <w:trPr>
          <w:ins w:id="460" w:author="Muhammad Ghazi Randhawa" w:date="2021-12-20T02:33:00Z"/>
        </w:trPr>
        <w:tc>
          <w:tcPr>
            <w:tcW w:w="1656" w:type="dxa"/>
            <w:tcBorders>
              <w:top w:val="nil"/>
              <w:left w:val="nil"/>
              <w:bottom w:val="nil"/>
              <w:right w:val="nil"/>
            </w:tcBorders>
          </w:tcPr>
          <w:p w14:paraId="009C9891" w14:textId="77777777" w:rsidR="006530A4" w:rsidRPr="00CA45E5" w:rsidRDefault="006530A4" w:rsidP="00CA45E5">
            <w:pPr>
              <w:widowControl w:val="0"/>
              <w:autoSpaceDE w:val="0"/>
              <w:autoSpaceDN w:val="0"/>
              <w:adjustRightInd w:val="0"/>
              <w:jc w:val="both"/>
              <w:rPr>
                <w:ins w:id="461" w:author="Muhammad Ghazi Randhawa" w:date="2021-12-20T02:33:00Z"/>
                <w:rFonts w:ascii="Times New Roman" w:hAnsi="Times New Roman" w:cs="Times New Roman"/>
              </w:rPr>
              <w:pPrChange w:id="462" w:author="Muhammad Ghazi Randhawa" w:date="2021-12-22T08:36:00Z">
                <w:pPr>
                  <w:widowControl w:val="0"/>
                  <w:autoSpaceDE w:val="0"/>
                  <w:autoSpaceDN w:val="0"/>
                  <w:adjustRightInd w:val="0"/>
                </w:pPr>
              </w:pPrChange>
            </w:pPr>
          </w:p>
        </w:tc>
        <w:tc>
          <w:tcPr>
            <w:tcW w:w="2016" w:type="dxa"/>
            <w:tcBorders>
              <w:top w:val="nil"/>
              <w:left w:val="nil"/>
              <w:bottom w:val="nil"/>
              <w:right w:val="nil"/>
            </w:tcBorders>
          </w:tcPr>
          <w:p w14:paraId="1295A64E" w14:textId="77777777" w:rsidR="006530A4" w:rsidRPr="00CA45E5" w:rsidRDefault="006530A4" w:rsidP="00CA45E5">
            <w:pPr>
              <w:widowControl w:val="0"/>
              <w:autoSpaceDE w:val="0"/>
              <w:autoSpaceDN w:val="0"/>
              <w:adjustRightInd w:val="0"/>
              <w:jc w:val="both"/>
              <w:rPr>
                <w:ins w:id="463" w:author="Muhammad Ghazi Randhawa" w:date="2021-12-20T02:33:00Z"/>
                <w:rFonts w:ascii="Times New Roman" w:hAnsi="Times New Roman" w:cs="Times New Roman"/>
              </w:rPr>
              <w:pPrChange w:id="464" w:author="Muhammad Ghazi Randhawa" w:date="2021-12-22T08:36:00Z">
                <w:pPr>
                  <w:widowControl w:val="0"/>
                  <w:autoSpaceDE w:val="0"/>
                  <w:autoSpaceDN w:val="0"/>
                  <w:adjustRightInd w:val="0"/>
                </w:pPr>
              </w:pPrChange>
            </w:pPr>
          </w:p>
        </w:tc>
        <w:tc>
          <w:tcPr>
            <w:tcW w:w="2016" w:type="dxa"/>
            <w:tcBorders>
              <w:top w:val="nil"/>
              <w:left w:val="nil"/>
              <w:bottom w:val="nil"/>
              <w:right w:val="nil"/>
            </w:tcBorders>
          </w:tcPr>
          <w:p w14:paraId="1219B796" w14:textId="77777777" w:rsidR="006530A4" w:rsidRPr="00CA45E5" w:rsidRDefault="006530A4" w:rsidP="00CA45E5">
            <w:pPr>
              <w:widowControl w:val="0"/>
              <w:autoSpaceDE w:val="0"/>
              <w:autoSpaceDN w:val="0"/>
              <w:adjustRightInd w:val="0"/>
              <w:jc w:val="both"/>
              <w:rPr>
                <w:ins w:id="465" w:author="Muhammad Ghazi Randhawa" w:date="2021-12-20T02:33:00Z"/>
                <w:rFonts w:ascii="Times New Roman" w:hAnsi="Times New Roman" w:cs="Times New Roman"/>
              </w:rPr>
              <w:pPrChange w:id="466" w:author="Muhammad Ghazi Randhawa" w:date="2021-12-22T08:36:00Z">
                <w:pPr>
                  <w:widowControl w:val="0"/>
                  <w:autoSpaceDE w:val="0"/>
                  <w:autoSpaceDN w:val="0"/>
                  <w:adjustRightInd w:val="0"/>
                </w:pPr>
              </w:pPrChange>
            </w:pPr>
          </w:p>
        </w:tc>
        <w:tc>
          <w:tcPr>
            <w:tcW w:w="2016" w:type="dxa"/>
            <w:tcBorders>
              <w:top w:val="nil"/>
              <w:left w:val="nil"/>
              <w:bottom w:val="nil"/>
              <w:right w:val="nil"/>
            </w:tcBorders>
          </w:tcPr>
          <w:p w14:paraId="7FA4ABC6" w14:textId="77777777" w:rsidR="006530A4" w:rsidRPr="00CA45E5" w:rsidRDefault="006530A4" w:rsidP="00CA45E5">
            <w:pPr>
              <w:widowControl w:val="0"/>
              <w:autoSpaceDE w:val="0"/>
              <w:autoSpaceDN w:val="0"/>
              <w:adjustRightInd w:val="0"/>
              <w:jc w:val="both"/>
              <w:rPr>
                <w:ins w:id="467" w:author="Muhammad Ghazi Randhawa" w:date="2021-12-20T02:33:00Z"/>
                <w:rFonts w:ascii="Times New Roman" w:hAnsi="Times New Roman" w:cs="Times New Roman"/>
              </w:rPr>
              <w:pPrChange w:id="468" w:author="Muhammad Ghazi Randhawa" w:date="2021-12-22T08:36:00Z">
                <w:pPr>
                  <w:widowControl w:val="0"/>
                  <w:autoSpaceDE w:val="0"/>
                  <w:autoSpaceDN w:val="0"/>
                  <w:adjustRightInd w:val="0"/>
                </w:pPr>
              </w:pPrChange>
            </w:pPr>
          </w:p>
        </w:tc>
      </w:tr>
      <w:tr w:rsidR="006530A4" w:rsidRPr="00CA45E5" w14:paraId="632FEA24" w14:textId="77777777" w:rsidTr="003404B6">
        <w:tblPrEx>
          <w:tblCellMar>
            <w:top w:w="0" w:type="dxa"/>
            <w:bottom w:w="0" w:type="dxa"/>
          </w:tblCellMar>
        </w:tblPrEx>
        <w:trPr>
          <w:ins w:id="469" w:author="Muhammad Ghazi Randhawa" w:date="2021-12-20T02:33:00Z"/>
        </w:trPr>
        <w:tc>
          <w:tcPr>
            <w:tcW w:w="1656" w:type="dxa"/>
            <w:tcBorders>
              <w:top w:val="nil"/>
              <w:left w:val="nil"/>
              <w:bottom w:val="nil"/>
              <w:right w:val="nil"/>
            </w:tcBorders>
          </w:tcPr>
          <w:p w14:paraId="2F34D288" w14:textId="77777777" w:rsidR="006530A4" w:rsidRPr="00CA45E5" w:rsidRDefault="006530A4" w:rsidP="00CA45E5">
            <w:pPr>
              <w:widowControl w:val="0"/>
              <w:autoSpaceDE w:val="0"/>
              <w:autoSpaceDN w:val="0"/>
              <w:adjustRightInd w:val="0"/>
              <w:jc w:val="both"/>
              <w:rPr>
                <w:ins w:id="470" w:author="Muhammad Ghazi Randhawa" w:date="2021-12-20T02:33:00Z"/>
                <w:rFonts w:ascii="Times New Roman" w:hAnsi="Times New Roman" w:cs="Times New Roman"/>
              </w:rPr>
              <w:pPrChange w:id="471" w:author="Muhammad Ghazi Randhawa" w:date="2021-12-22T08:36:00Z">
                <w:pPr>
                  <w:widowControl w:val="0"/>
                  <w:autoSpaceDE w:val="0"/>
                  <w:autoSpaceDN w:val="0"/>
                  <w:adjustRightInd w:val="0"/>
                </w:pPr>
              </w:pPrChange>
            </w:pPr>
            <w:ins w:id="472" w:author="Muhammad Ghazi Randhawa" w:date="2021-12-20T02:33:00Z">
              <w:r w:rsidRPr="00CA45E5">
                <w:rPr>
                  <w:rFonts w:ascii="Times New Roman" w:hAnsi="Times New Roman" w:cs="Times New Roman"/>
                </w:rPr>
                <w:t>vulnerability</w:t>
              </w:r>
            </w:ins>
          </w:p>
        </w:tc>
        <w:tc>
          <w:tcPr>
            <w:tcW w:w="2016" w:type="dxa"/>
            <w:tcBorders>
              <w:top w:val="nil"/>
              <w:left w:val="nil"/>
              <w:bottom w:val="nil"/>
              <w:right w:val="nil"/>
            </w:tcBorders>
          </w:tcPr>
          <w:p w14:paraId="187D7810" w14:textId="77777777" w:rsidR="006530A4" w:rsidRPr="00CA45E5" w:rsidRDefault="006530A4" w:rsidP="00CA45E5">
            <w:pPr>
              <w:widowControl w:val="0"/>
              <w:autoSpaceDE w:val="0"/>
              <w:autoSpaceDN w:val="0"/>
              <w:adjustRightInd w:val="0"/>
              <w:jc w:val="both"/>
              <w:rPr>
                <w:ins w:id="473" w:author="Muhammad Ghazi Randhawa" w:date="2021-12-20T02:33:00Z"/>
                <w:rFonts w:ascii="Times New Roman" w:hAnsi="Times New Roman" w:cs="Times New Roman"/>
              </w:rPr>
              <w:pPrChange w:id="474" w:author="Muhammad Ghazi Randhawa" w:date="2021-12-22T08:36:00Z">
                <w:pPr>
                  <w:widowControl w:val="0"/>
                  <w:autoSpaceDE w:val="0"/>
                  <w:autoSpaceDN w:val="0"/>
                  <w:adjustRightInd w:val="0"/>
                  <w:jc w:val="center"/>
                </w:pPr>
              </w:pPrChange>
            </w:pPr>
          </w:p>
        </w:tc>
        <w:tc>
          <w:tcPr>
            <w:tcW w:w="2016" w:type="dxa"/>
            <w:tcBorders>
              <w:top w:val="nil"/>
              <w:left w:val="nil"/>
              <w:bottom w:val="nil"/>
              <w:right w:val="nil"/>
            </w:tcBorders>
          </w:tcPr>
          <w:p w14:paraId="2073AA52" w14:textId="77777777" w:rsidR="006530A4" w:rsidRPr="00CA45E5" w:rsidRDefault="006530A4" w:rsidP="00CA45E5">
            <w:pPr>
              <w:widowControl w:val="0"/>
              <w:autoSpaceDE w:val="0"/>
              <w:autoSpaceDN w:val="0"/>
              <w:adjustRightInd w:val="0"/>
              <w:jc w:val="both"/>
              <w:rPr>
                <w:ins w:id="475" w:author="Muhammad Ghazi Randhawa" w:date="2021-12-20T02:33:00Z"/>
                <w:rFonts w:ascii="Times New Roman" w:hAnsi="Times New Roman" w:cs="Times New Roman"/>
              </w:rPr>
              <w:pPrChange w:id="476" w:author="Muhammad Ghazi Randhawa" w:date="2021-12-22T08:36:00Z">
                <w:pPr>
                  <w:widowControl w:val="0"/>
                  <w:autoSpaceDE w:val="0"/>
                  <w:autoSpaceDN w:val="0"/>
                  <w:adjustRightInd w:val="0"/>
                  <w:jc w:val="center"/>
                </w:pPr>
              </w:pPrChange>
            </w:pPr>
            <w:ins w:id="477" w:author="Muhammad Ghazi Randhawa" w:date="2021-12-20T02:33:00Z">
              <w:r w:rsidRPr="00CA45E5">
                <w:rPr>
                  <w:rFonts w:ascii="Times New Roman" w:hAnsi="Times New Roman" w:cs="Times New Roman"/>
                </w:rPr>
                <w:t>0.578</w:t>
              </w:r>
            </w:ins>
          </w:p>
        </w:tc>
        <w:tc>
          <w:tcPr>
            <w:tcW w:w="2016" w:type="dxa"/>
            <w:tcBorders>
              <w:top w:val="nil"/>
              <w:left w:val="nil"/>
              <w:bottom w:val="nil"/>
              <w:right w:val="nil"/>
            </w:tcBorders>
          </w:tcPr>
          <w:p w14:paraId="1059E196" w14:textId="77777777" w:rsidR="006530A4" w:rsidRPr="00CA45E5" w:rsidRDefault="006530A4" w:rsidP="00CA45E5">
            <w:pPr>
              <w:widowControl w:val="0"/>
              <w:autoSpaceDE w:val="0"/>
              <w:autoSpaceDN w:val="0"/>
              <w:adjustRightInd w:val="0"/>
              <w:jc w:val="both"/>
              <w:rPr>
                <w:ins w:id="478" w:author="Muhammad Ghazi Randhawa" w:date="2021-12-20T02:33:00Z"/>
                <w:rFonts w:ascii="Times New Roman" w:hAnsi="Times New Roman" w:cs="Times New Roman"/>
              </w:rPr>
              <w:pPrChange w:id="479" w:author="Muhammad Ghazi Randhawa" w:date="2021-12-22T08:36:00Z">
                <w:pPr>
                  <w:widowControl w:val="0"/>
                  <w:autoSpaceDE w:val="0"/>
                  <w:autoSpaceDN w:val="0"/>
                  <w:adjustRightInd w:val="0"/>
                  <w:jc w:val="center"/>
                </w:pPr>
              </w:pPrChange>
            </w:pPr>
            <w:ins w:id="480" w:author="Muhammad Ghazi Randhawa" w:date="2021-12-20T02:33:00Z">
              <w:r w:rsidRPr="00CA45E5">
                <w:rPr>
                  <w:rFonts w:ascii="Times New Roman" w:hAnsi="Times New Roman" w:cs="Times New Roman"/>
                </w:rPr>
                <w:t>2.205</w:t>
              </w:r>
            </w:ins>
          </w:p>
        </w:tc>
      </w:tr>
      <w:tr w:rsidR="006530A4" w:rsidRPr="00CA45E5" w14:paraId="7171C817" w14:textId="77777777" w:rsidTr="003404B6">
        <w:tblPrEx>
          <w:tblCellMar>
            <w:top w:w="0" w:type="dxa"/>
            <w:bottom w:w="0" w:type="dxa"/>
          </w:tblCellMar>
        </w:tblPrEx>
        <w:trPr>
          <w:ins w:id="481" w:author="Muhammad Ghazi Randhawa" w:date="2021-12-20T02:33:00Z"/>
        </w:trPr>
        <w:tc>
          <w:tcPr>
            <w:tcW w:w="1656" w:type="dxa"/>
            <w:tcBorders>
              <w:top w:val="nil"/>
              <w:left w:val="nil"/>
              <w:bottom w:val="nil"/>
              <w:right w:val="nil"/>
            </w:tcBorders>
          </w:tcPr>
          <w:p w14:paraId="40365F30" w14:textId="77777777" w:rsidR="006530A4" w:rsidRPr="00CA45E5" w:rsidRDefault="006530A4" w:rsidP="00CA45E5">
            <w:pPr>
              <w:widowControl w:val="0"/>
              <w:autoSpaceDE w:val="0"/>
              <w:autoSpaceDN w:val="0"/>
              <w:adjustRightInd w:val="0"/>
              <w:jc w:val="both"/>
              <w:rPr>
                <w:ins w:id="482" w:author="Muhammad Ghazi Randhawa" w:date="2021-12-20T02:33:00Z"/>
                <w:rFonts w:ascii="Times New Roman" w:hAnsi="Times New Roman" w:cs="Times New Roman"/>
              </w:rPr>
              <w:pPrChange w:id="483" w:author="Muhammad Ghazi Randhawa" w:date="2021-12-22T08:36:00Z">
                <w:pPr>
                  <w:widowControl w:val="0"/>
                  <w:autoSpaceDE w:val="0"/>
                  <w:autoSpaceDN w:val="0"/>
                  <w:adjustRightInd w:val="0"/>
                </w:pPr>
              </w:pPrChange>
            </w:pPr>
          </w:p>
        </w:tc>
        <w:tc>
          <w:tcPr>
            <w:tcW w:w="2016" w:type="dxa"/>
            <w:tcBorders>
              <w:top w:val="nil"/>
              <w:left w:val="nil"/>
              <w:bottom w:val="nil"/>
              <w:right w:val="nil"/>
            </w:tcBorders>
          </w:tcPr>
          <w:p w14:paraId="00EE94CD" w14:textId="77777777" w:rsidR="006530A4" w:rsidRPr="00CA45E5" w:rsidRDefault="006530A4" w:rsidP="00CA45E5">
            <w:pPr>
              <w:widowControl w:val="0"/>
              <w:autoSpaceDE w:val="0"/>
              <w:autoSpaceDN w:val="0"/>
              <w:adjustRightInd w:val="0"/>
              <w:jc w:val="both"/>
              <w:rPr>
                <w:ins w:id="484" w:author="Muhammad Ghazi Randhawa" w:date="2021-12-20T02:33:00Z"/>
                <w:rFonts w:ascii="Times New Roman" w:hAnsi="Times New Roman" w:cs="Times New Roman"/>
              </w:rPr>
              <w:pPrChange w:id="485" w:author="Muhammad Ghazi Randhawa" w:date="2021-12-22T08:36:00Z">
                <w:pPr>
                  <w:widowControl w:val="0"/>
                  <w:autoSpaceDE w:val="0"/>
                  <w:autoSpaceDN w:val="0"/>
                  <w:adjustRightInd w:val="0"/>
                  <w:jc w:val="center"/>
                </w:pPr>
              </w:pPrChange>
            </w:pPr>
          </w:p>
        </w:tc>
        <w:tc>
          <w:tcPr>
            <w:tcW w:w="2016" w:type="dxa"/>
            <w:tcBorders>
              <w:top w:val="nil"/>
              <w:left w:val="nil"/>
              <w:bottom w:val="nil"/>
              <w:right w:val="nil"/>
            </w:tcBorders>
          </w:tcPr>
          <w:p w14:paraId="5BCF2036" w14:textId="77777777" w:rsidR="006530A4" w:rsidRPr="00CA45E5" w:rsidRDefault="006530A4" w:rsidP="00CA45E5">
            <w:pPr>
              <w:widowControl w:val="0"/>
              <w:autoSpaceDE w:val="0"/>
              <w:autoSpaceDN w:val="0"/>
              <w:adjustRightInd w:val="0"/>
              <w:jc w:val="both"/>
              <w:rPr>
                <w:ins w:id="486" w:author="Muhammad Ghazi Randhawa" w:date="2021-12-20T02:33:00Z"/>
                <w:rFonts w:ascii="Times New Roman" w:hAnsi="Times New Roman" w:cs="Times New Roman"/>
              </w:rPr>
              <w:pPrChange w:id="487" w:author="Muhammad Ghazi Randhawa" w:date="2021-12-22T08:36:00Z">
                <w:pPr>
                  <w:widowControl w:val="0"/>
                  <w:autoSpaceDE w:val="0"/>
                  <w:autoSpaceDN w:val="0"/>
                  <w:adjustRightInd w:val="0"/>
                  <w:jc w:val="center"/>
                </w:pPr>
              </w:pPrChange>
            </w:pPr>
            <w:ins w:id="488" w:author="Muhammad Ghazi Randhawa" w:date="2021-12-20T02:33:00Z">
              <w:r w:rsidRPr="00CA45E5">
                <w:rPr>
                  <w:rFonts w:ascii="Times New Roman" w:hAnsi="Times New Roman" w:cs="Times New Roman"/>
                </w:rPr>
                <w:t>(0.48)</w:t>
              </w:r>
            </w:ins>
          </w:p>
        </w:tc>
        <w:tc>
          <w:tcPr>
            <w:tcW w:w="2016" w:type="dxa"/>
            <w:tcBorders>
              <w:top w:val="nil"/>
              <w:left w:val="nil"/>
              <w:bottom w:val="nil"/>
              <w:right w:val="nil"/>
            </w:tcBorders>
          </w:tcPr>
          <w:p w14:paraId="3413AA1C" w14:textId="77777777" w:rsidR="006530A4" w:rsidRPr="00CA45E5" w:rsidRDefault="006530A4" w:rsidP="00CA45E5">
            <w:pPr>
              <w:widowControl w:val="0"/>
              <w:autoSpaceDE w:val="0"/>
              <w:autoSpaceDN w:val="0"/>
              <w:adjustRightInd w:val="0"/>
              <w:jc w:val="both"/>
              <w:rPr>
                <w:ins w:id="489" w:author="Muhammad Ghazi Randhawa" w:date="2021-12-20T02:33:00Z"/>
                <w:rFonts w:ascii="Times New Roman" w:hAnsi="Times New Roman" w:cs="Times New Roman"/>
              </w:rPr>
              <w:pPrChange w:id="490" w:author="Muhammad Ghazi Randhawa" w:date="2021-12-22T08:36:00Z">
                <w:pPr>
                  <w:widowControl w:val="0"/>
                  <w:autoSpaceDE w:val="0"/>
                  <w:autoSpaceDN w:val="0"/>
                  <w:adjustRightInd w:val="0"/>
                  <w:jc w:val="center"/>
                </w:pPr>
              </w:pPrChange>
            </w:pPr>
            <w:ins w:id="491" w:author="Muhammad Ghazi Randhawa" w:date="2021-12-20T02:33:00Z">
              <w:r w:rsidRPr="00CA45E5">
                <w:rPr>
                  <w:rFonts w:ascii="Times New Roman" w:hAnsi="Times New Roman" w:cs="Times New Roman"/>
                </w:rPr>
                <w:t>(1.99)</w:t>
              </w:r>
            </w:ins>
          </w:p>
        </w:tc>
      </w:tr>
      <w:tr w:rsidR="006530A4" w:rsidRPr="00CA45E5" w14:paraId="6BC98C60" w14:textId="77777777" w:rsidTr="003404B6">
        <w:tblPrEx>
          <w:tblCellMar>
            <w:top w:w="0" w:type="dxa"/>
            <w:bottom w:w="0" w:type="dxa"/>
          </w:tblCellMar>
        </w:tblPrEx>
        <w:trPr>
          <w:ins w:id="492" w:author="Muhammad Ghazi Randhawa" w:date="2021-12-20T02:33:00Z"/>
        </w:trPr>
        <w:tc>
          <w:tcPr>
            <w:tcW w:w="1656" w:type="dxa"/>
            <w:tcBorders>
              <w:top w:val="nil"/>
              <w:left w:val="nil"/>
              <w:bottom w:val="nil"/>
              <w:right w:val="nil"/>
            </w:tcBorders>
          </w:tcPr>
          <w:p w14:paraId="351604FB" w14:textId="77777777" w:rsidR="006530A4" w:rsidRPr="00CA45E5" w:rsidRDefault="006530A4" w:rsidP="00CA45E5">
            <w:pPr>
              <w:widowControl w:val="0"/>
              <w:autoSpaceDE w:val="0"/>
              <w:autoSpaceDN w:val="0"/>
              <w:adjustRightInd w:val="0"/>
              <w:jc w:val="both"/>
              <w:rPr>
                <w:ins w:id="493" w:author="Muhammad Ghazi Randhawa" w:date="2021-12-20T02:33:00Z"/>
                <w:rFonts w:ascii="Times New Roman" w:hAnsi="Times New Roman" w:cs="Times New Roman"/>
              </w:rPr>
              <w:pPrChange w:id="494" w:author="Muhammad Ghazi Randhawa" w:date="2021-12-22T08:36:00Z">
                <w:pPr>
                  <w:widowControl w:val="0"/>
                  <w:autoSpaceDE w:val="0"/>
                  <w:autoSpaceDN w:val="0"/>
                  <w:adjustRightInd w:val="0"/>
                </w:pPr>
              </w:pPrChange>
            </w:pPr>
          </w:p>
        </w:tc>
        <w:tc>
          <w:tcPr>
            <w:tcW w:w="2016" w:type="dxa"/>
            <w:tcBorders>
              <w:top w:val="nil"/>
              <w:left w:val="nil"/>
              <w:bottom w:val="nil"/>
              <w:right w:val="nil"/>
            </w:tcBorders>
          </w:tcPr>
          <w:p w14:paraId="28C9D6F2" w14:textId="77777777" w:rsidR="006530A4" w:rsidRPr="00CA45E5" w:rsidRDefault="006530A4" w:rsidP="00CA45E5">
            <w:pPr>
              <w:widowControl w:val="0"/>
              <w:autoSpaceDE w:val="0"/>
              <w:autoSpaceDN w:val="0"/>
              <w:adjustRightInd w:val="0"/>
              <w:jc w:val="both"/>
              <w:rPr>
                <w:ins w:id="495" w:author="Muhammad Ghazi Randhawa" w:date="2021-12-20T02:33:00Z"/>
                <w:rFonts w:ascii="Times New Roman" w:hAnsi="Times New Roman" w:cs="Times New Roman"/>
              </w:rPr>
              <w:pPrChange w:id="496" w:author="Muhammad Ghazi Randhawa" w:date="2021-12-22T08:36:00Z">
                <w:pPr>
                  <w:widowControl w:val="0"/>
                  <w:autoSpaceDE w:val="0"/>
                  <w:autoSpaceDN w:val="0"/>
                  <w:adjustRightInd w:val="0"/>
                </w:pPr>
              </w:pPrChange>
            </w:pPr>
          </w:p>
        </w:tc>
        <w:tc>
          <w:tcPr>
            <w:tcW w:w="2016" w:type="dxa"/>
            <w:tcBorders>
              <w:top w:val="nil"/>
              <w:left w:val="nil"/>
              <w:bottom w:val="nil"/>
              <w:right w:val="nil"/>
            </w:tcBorders>
          </w:tcPr>
          <w:p w14:paraId="6247B982" w14:textId="77777777" w:rsidR="006530A4" w:rsidRPr="00CA45E5" w:rsidRDefault="006530A4" w:rsidP="00CA45E5">
            <w:pPr>
              <w:widowControl w:val="0"/>
              <w:autoSpaceDE w:val="0"/>
              <w:autoSpaceDN w:val="0"/>
              <w:adjustRightInd w:val="0"/>
              <w:jc w:val="both"/>
              <w:rPr>
                <w:ins w:id="497" w:author="Muhammad Ghazi Randhawa" w:date="2021-12-20T02:33:00Z"/>
                <w:rFonts w:ascii="Times New Roman" w:hAnsi="Times New Roman" w:cs="Times New Roman"/>
              </w:rPr>
              <w:pPrChange w:id="498" w:author="Muhammad Ghazi Randhawa" w:date="2021-12-22T08:36:00Z">
                <w:pPr>
                  <w:widowControl w:val="0"/>
                  <w:autoSpaceDE w:val="0"/>
                  <w:autoSpaceDN w:val="0"/>
                  <w:adjustRightInd w:val="0"/>
                </w:pPr>
              </w:pPrChange>
            </w:pPr>
          </w:p>
        </w:tc>
        <w:tc>
          <w:tcPr>
            <w:tcW w:w="2016" w:type="dxa"/>
            <w:tcBorders>
              <w:top w:val="nil"/>
              <w:left w:val="nil"/>
              <w:bottom w:val="nil"/>
              <w:right w:val="nil"/>
            </w:tcBorders>
          </w:tcPr>
          <w:p w14:paraId="74A4A7E2" w14:textId="77777777" w:rsidR="006530A4" w:rsidRPr="00CA45E5" w:rsidRDefault="006530A4" w:rsidP="00CA45E5">
            <w:pPr>
              <w:widowControl w:val="0"/>
              <w:autoSpaceDE w:val="0"/>
              <w:autoSpaceDN w:val="0"/>
              <w:adjustRightInd w:val="0"/>
              <w:jc w:val="both"/>
              <w:rPr>
                <w:ins w:id="499" w:author="Muhammad Ghazi Randhawa" w:date="2021-12-20T02:33:00Z"/>
                <w:rFonts w:ascii="Times New Roman" w:hAnsi="Times New Roman" w:cs="Times New Roman"/>
              </w:rPr>
              <w:pPrChange w:id="500" w:author="Muhammad Ghazi Randhawa" w:date="2021-12-22T08:36:00Z">
                <w:pPr>
                  <w:widowControl w:val="0"/>
                  <w:autoSpaceDE w:val="0"/>
                  <w:autoSpaceDN w:val="0"/>
                  <w:adjustRightInd w:val="0"/>
                </w:pPr>
              </w:pPrChange>
            </w:pPr>
          </w:p>
        </w:tc>
      </w:tr>
      <w:tr w:rsidR="006530A4" w:rsidRPr="00CA45E5" w14:paraId="64766195" w14:textId="77777777" w:rsidTr="003404B6">
        <w:tblPrEx>
          <w:tblCellMar>
            <w:top w:w="0" w:type="dxa"/>
            <w:bottom w:w="0" w:type="dxa"/>
          </w:tblCellMar>
        </w:tblPrEx>
        <w:trPr>
          <w:ins w:id="501" w:author="Muhammad Ghazi Randhawa" w:date="2021-12-20T02:33:00Z"/>
        </w:trPr>
        <w:tc>
          <w:tcPr>
            <w:tcW w:w="1656" w:type="dxa"/>
            <w:tcBorders>
              <w:top w:val="nil"/>
              <w:left w:val="nil"/>
              <w:bottom w:val="nil"/>
              <w:right w:val="nil"/>
            </w:tcBorders>
          </w:tcPr>
          <w:p w14:paraId="2E1B21B5" w14:textId="77777777" w:rsidR="006530A4" w:rsidRPr="00CA45E5" w:rsidRDefault="006530A4" w:rsidP="00CA45E5">
            <w:pPr>
              <w:widowControl w:val="0"/>
              <w:autoSpaceDE w:val="0"/>
              <w:autoSpaceDN w:val="0"/>
              <w:adjustRightInd w:val="0"/>
              <w:jc w:val="both"/>
              <w:rPr>
                <w:ins w:id="502" w:author="Muhammad Ghazi Randhawa" w:date="2021-12-20T02:33:00Z"/>
                <w:rFonts w:ascii="Times New Roman" w:hAnsi="Times New Roman" w:cs="Times New Roman"/>
              </w:rPr>
              <w:pPrChange w:id="503" w:author="Muhammad Ghazi Randhawa" w:date="2021-12-22T08:36:00Z">
                <w:pPr>
                  <w:widowControl w:val="0"/>
                  <w:autoSpaceDE w:val="0"/>
                  <w:autoSpaceDN w:val="0"/>
                  <w:adjustRightInd w:val="0"/>
                </w:pPr>
              </w:pPrChange>
            </w:pPr>
            <w:ins w:id="504" w:author="Muhammad Ghazi Randhawa" w:date="2021-12-20T02:33:00Z">
              <w:r w:rsidRPr="00CA45E5">
                <w:rPr>
                  <w:rFonts w:ascii="Times New Roman" w:hAnsi="Times New Roman" w:cs="Times New Roman"/>
                </w:rPr>
                <w:t>_cons</w:t>
              </w:r>
            </w:ins>
          </w:p>
        </w:tc>
        <w:tc>
          <w:tcPr>
            <w:tcW w:w="2016" w:type="dxa"/>
            <w:tcBorders>
              <w:top w:val="nil"/>
              <w:left w:val="nil"/>
              <w:bottom w:val="nil"/>
              <w:right w:val="nil"/>
            </w:tcBorders>
          </w:tcPr>
          <w:p w14:paraId="61E8E6B5" w14:textId="77777777" w:rsidR="006530A4" w:rsidRPr="00CA45E5" w:rsidRDefault="006530A4" w:rsidP="00CA45E5">
            <w:pPr>
              <w:widowControl w:val="0"/>
              <w:autoSpaceDE w:val="0"/>
              <w:autoSpaceDN w:val="0"/>
              <w:adjustRightInd w:val="0"/>
              <w:jc w:val="both"/>
              <w:rPr>
                <w:ins w:id="505" w:author="Muhammad Ghazi Randhawa" w:date="2021-12-20T02:33:00Z"/>
                <w:rFonts w:ascii="Times New Roman" w:hAnsi="Times New Roman" w:cs="Times New Roman"/>
              </w:rPr>
              <w:pPrChange w:id="506" w:author="Muhammad Ghazi Randhawa" w:date="2021-12-22T08:36:00Z">
                <w:pPr>
                  <w:widowControl w:val="0"/>
                  <w:autoSpaceDE w:val="0"/>
                  <w:autoSpaceDN w:val="0"/>
                  <w:adjustRightInd w:val="0"/>
                  <w:jc w:val="center"/>
                </w:pPr>
              </w:pPrChange>
            </w:pPr>
            <w:ins w:id="507" w:author="Muhammad Ghazi Randhawa" w:date="2021-12-20T02:33:00Z">
              <w:r w:rsidRPr="00CA45E5">
                <w:rPr>
                  <w:rFonts w:ascii="Times New Roman" w:hAnsi="Times New Roman" w:cs="Times New Roman"/>
                </w:rPr>
                <w:t>31.53</w:t>
              </w:r>
              <w:r w:rsidRPr="00CA45E5">
                <w:rPr>
                  <w:rFonts w:ascii="Times New Roman" w:hAnsi="Times New Roman" w:cs="Times New Roman"/>
                  <w:vertAlign w:val="superscript"/>
                </w:rPr>
                <w:t>***</w:t>
              </w:r>
            </w:ins>
          </w:p>
        </w:tc>
        <w:tc>
          <w:tcPr>
            <w:tcW w:w="2016" w:type="dxa"/>
            <w:tcBorders>
              <w:top w:val="nil"/>
              <w:left w:val="nil"/>
              <w:bottom w:val="nil"/>
              <w:right w:val="nil"/>
            </w:tcBorders>
          </w:tcPr>
          <w:p w14:paraId="3EE7924F" w14:textId="77777777" w:rsidR="006530A4" w:rsidRPr="00CA45E5" w:rsidRDefault="006530A4" w:rsidP="00CA45E5">
            <w:pPr>
              <w:widowControl w:val="0"/>
              <w:autoSpaceDE w:val="0"/>
              <w:autoSpaceDN w:val="0"/>
              <w:adjustRightInd w:val="0"/>
              <w:jc w:val="both"/>
              <w:rPr>
                <w:ins w:id="508" w:author="Muhammad Ghazi Randhawa" w:date="2021-12-20T02:33:00Z"/>
                <w:rFonts w:ascii="Times New Roman" w:hAnsi="Times New Roman" w:cs="Times New Roman"/>
              </w:rPr>
              <w:pPrChange w:id="509" w:author="Muhammad Ghazi Randhawa" w:date="2021-12-22T08:36:00Z">
                <w:pPr>
                  <w:widowControl w:val="0"/>
                  <w:autoSpaceDE w:val="0"/>
                  <w:autoSpaceDN w:val="0"/>
                  <w:adjustRightInd w:val="0"/>
                  <w:jc w:val="center"/>
                </w:pPr>
              </w:pPrChange>
            </w:pPr>
            <w:ins w:id="510" w:author="Muhammad Ghazi Randhawa" w:date="2021-12-20T02:33:00Z">
              <w:r w:rsidRPr="00CA45E5">
                <w:rPr>
                  <w:rFonts w:ascii="Times New Roman" w:hAnsi="Times New Roman" w:cs="Times New Roman"/>
                </w:rPr>
                <w:t>51.08</w:t>
              </w:r>
              <w:r w:rsidRPr="00CA45E5">
                <w:rPr>
                  <w:rFonts w:ascii="Times New Roman" w:hAnsi="Times New Roman" w:cs="Times New Roman"/>
                  <w:vertAlign w:val="superscript"/>
                </w:rPr>
                <w:t>***</w:t>
              </w:r>
            </w:ins>
          </w:p>
        </w:tc>
        <w:tc>
          <w:tcPr>
            <w:tcW w:w="2016" w:type="dxa"/>
            <w:tcBorders>
              <w:top w:val="nil"/>
              <w:left w:val="nil"/>
              <w:bottom w:val="nil"/>
              <w:right w:val="nil"/>
            </w:tcBorders>
          </w:tcPr>
          <w:p w14:paraId="54E4B165" w14:textId="77777777" w:rsidR="006530A4" w:rsidRPr="00CA45E5" w:rsidRDefault="006530A4" w:rsidP="00CA45E5">
            <w:pPr>
              <w:widowControl w:val="0"/>
              <w:autoSpaceDE w:val="0"/>
              <w:autoSpaceDN w:val="0"/>
              <w:adjustRightInd w:val="0"/>
              <w:jc w:val="both"/>
              <w:rPr>
                <w:ins w:id="511" w:author="Muhammad Ghazi Randhawa" w:date="2021-12-20T02:33:00Z"/>
                <w:rFonts w:ascii="Times New Roman" w:hAnsi="Times New Roman" w:cs="Times New Roman"/>
              </w:rPr>
              <w:pPrChange w:id="512" w:author="Muhammad Ghazi Randhawa" w:date="2021-12-22T08:36:00Z">
                <w:pPr>
                  <w:widowControl w:val="0"/>
                  <w:autoSpaceDE w:val="0"/>
                  <w:autoSpaceDN w:val="0"/>
                  <w:adjustRightInd w:val="0"/>
                  <w:jc w:val="center"/>
                </w:pPr>
              </w:pPrChange>
            </w:pPr>
            <w:ins w:id="513" w:author="Muhammad Ghazi Randhawa" w:date="2021-12-20T02:33:00Z">
              <w:r w:rsidRPr="00CA45E5">
                <w:rPr>
                  <w:rFonts w:ascii="Times New Roman" w:hAnsi="Times New Roman" w:cs="Times New Roman"/>
                </w:rPr>
                <w:t>16.07</w:t>
              </w:r>
            </w:ins>
          </w:p>
        </w:tc>
      </w:tr>
      <w:tr w:rsidR="006530A4" w:rsidRPr="00CA45E5" w14:paraId="0787CCE2" w14:textId="77777777" w:rsidTr="003404B6">
        <w:tblPrEx>
          <w:tblCellMar>
            <w:top w:w="0" w:type="dxa"/>
            <w:bottom w:w="0" w:type="dxa"/>
          </w:tblCellMar>
        </w:tblPrEx>
        <w:trPr>
          <w:ins w:id="514" w:author="Muhammad Ghazi Randhawa" w:date="2021-12-20T02:33:00Z"/>
        </w:trPr>
        <w:tc>
          <w:tcPr>
            <w:tcW w:w="1656" w:type="dxa"/>
            <w:tcBorders>
              <w:top w:val="nil"/>
              <w:left w:val="nil"/>
              <w:bottom w:val="single" w:sz="4" w:space="0" w:color="auto"/>
              <w:right w:val="nil"/>
            </w:tcBorders>
          </w:tcPr>
          <w:p w14:paraId="2C8A6E91" w14:textId="77777777" w:rsidR="006530A4" w:rsidRPr="00CA45E5" w:rsidRDefault="006530A4" w:rsidP="00CA45E5">
            <w:pPr>
              <w:widowControl w:val="0"/>
              <w:autoSpaceDE w:val="0"/>
              <w:autoSpaceDN w:val="0"/>
              <w:adjustRightInd w:val="0"/>
              <w:jc w:val="both"/>
              <w:rPr>
                <w:ins w:id="515" w:author="Muhammad Ghazi Randhawa" w:date="2021-12-20T02:33:00Z"/>
                <w:rFonts w:ascii="Times New Roman" w:hAnsi="Times New Roman" w:cs="Times New Roman"/>
              </w:rPr>
              <w:pPrChange w:id="516" w:author="Muhammad Ghazi Randhawa" w:date="2021-12-22T08:36:00Z">
                <w:pPr>
                  <w:widowControl w:val="0"/>
                  <w:autoSpaceDE w:val="0"/>
                  <w:autoSpaceDN w:val="0"/>
                  <w:adjustRightInd w:val="0"/>
                </w:pPr>
              </w:pPrChange>
            </w:pPr>
          </w:p>
        </w:tc>
        <w:tc>
          <w:tcPr>
            <w:tcW w:w="2016" w:type="dxa"/>
            <w:tcBorders>
              <w:top w:val="nil"/>
              <w:left w:val="nil"/>
              <w:bottom w:val="single" w:sz="4" w:space="0" w:color="auto"/>
              <w:right w:val="nil"/>
            </w:tcBorders>
          </w:tcPr>
          <w:p w14:paraId="55C0778F" w14:textId="77777777" w:rsidR="006530A4" w:rsidRPr="00CA45E5" w:rsidRDefault="006530A4" w:rsidP="00CA45E5">
            <w:pPr>
              <w:widowControl w:val="0"/>
              <w:autoSpaceDE w:val="0"/>
              <w:autoSpaceDN w:val="0"/>
              <w:adjustRightInd w:val="0"/>
              <w:jc w:val="both"/>
              <w:rPr>
                <w:ins w:id="517" w:author="Muhammad Ghazi Randhawa" w:date="2021-12-20T02:33:00Z"/>
                <w:rFonts w:ascii="Times New Roman" w:hAnsi="Times New Roman" w:cs="Times New Roman"/>
              </w:rPr>
              <w:pPrChange w:id="518" w:author="Muhammad Ghazi Randhawa" w:date="2021-12-22T08:36:00Z">
                <w:pPr>
                  <w:widowControl w:val="0"/>
                  <w:autoSpaceDE w:val="0"/>
                  <w:autoSpaceDN w:val="0"/>
                  <w:adjustRightInd w:val="0"/>
                  <w:jc w:val="center"/>
                </w:pPr>
              </w:pPrChange>
            </w:pPr>
            <w:ins w:id="519" w:author="Muhammad Ghazi Randhawa" w:date="2021-12-20T02:33:00Z">
              <w:r w:rsidRPr="00CA45E5">
                <w:rPr>
                  <w:rFonts w:ascii="Times New Roman" w:hAnsi="Times New Roman" w:cs="Times New Roman"/>
                </w:rPr>
                <w:t>(5.08)</w:t>
              </w:r>
            </w:ins>
          </w:p>
        </w:tc>
        <w:tc>
          <w:tcPr>
            <w:tcW w:w="2016" w:type="dxa"/>
            <w:tcBorders>
              <w:top w:val="nil"/>
              <w:left w:val="nil"/>
              <w:bottom w:val="single" w:sz="4" w:space="0" w:color="auto"/>
              <w:right w:val="nil"/>
            </w:tcBorders>
          </w:tcPr>
          <w:p w14:paraId="53B77C58" w14:textId="77777777" w:rsidR="006530A4" w:rsidRPr="00CA45E5" w:rsidRDefault="006530A4" w:rsidP="00CA45E5">
            <w:pPr>
              <w:widowControl w:val="0"/>
              <w:autoSpaceDE w:val="0"/>
              <w:autoSpaceDN w:val="0"/>
              <w:adjustRightInd w:val="0"/>
              <w:jc w:val="both"/>
              <w:rPr>
                <w:ins w:id="520" w:author="Muhammad Ghazi Randhawa" w:date="2021-12-20T02:33:00Z"/>
                <w:rFonts w:ascii="Times New Roman" w:hAnsi="Times New Roman" w:cs="Times New Roman"/>
              </w:rPr>
              <w:pPrChange w:id="521" w:author="Muhammad Ghazi Randhawa" w:date="2021-12-22T08:36:00Z">
                <w:pPr>
                  <w:widowControl w:val="0"/>
                  <w:autoSpaceDE w:val="0"/>
                  <w:autoSpaceDN w:val="0"/>
                  <w:adjustRightInd w:val="0"/>
                  <w:jc w:val="center"/>
                </w:pPr>
              </w:pPrChange>
            </w:pPr>
            <w:ins w:id="522" w:author="Muhammad Ghazi Randhawa" w:date="2021-12-20T02:33:00Z">
              <w:r w:rsidRPr="00CA45E5">
                <w:rPr>
                  <w:rFonts w:ascii="Times New Roman" w:hAnsi="Times New Roman" w:cs="Times New Roman"/>
                </w:rPr>
                <w:t>(8.44)</w:t>
              </w:r>
            </w:ins>
          </w:p>
        </w:tc>
        <w:tc>
          <w:tcPr>
            <w:tcW w:w="2016" w:type="dxa"/>
            <w:tcBorders>
              <w:top w:val="nil"/>
              <w:left w:val="nil"/>
              <w:bottom w:val="single" w:sz="4" w:space="0" w:color="auto"/>
              <w:right w:val="nil"/>
            </w:tcBorders>
          </w:tcPr>
          <w:p w14:paraId="412A1C2D" w14:textId="77777777" w:rsidR="006530A4" w:rsidRPr="00CA45E5" w:rsidRDefault="006530A4" w:rsidP="00CA45E5">
            <w:pPr>
              <w:widowControl w:val="0"/>
              <w:autoSpaceDE w:val="0"/>
              <w:autoSpaceDN w:val="0"/>
              <w:adjustRightInd w:val="0"/>
              <w:jc w:val="both"/>
              <w:rPr>
                <w:ins w:id="523" w:author="Muhammad Ghazi Randhawa" w:date="2021-12-20T02:33:00Z"/>
                <w:rFonts w:ascii="Times New Roman" w:hAnsi="Times New Roman" w:cs="Times New Roman"/>
              </w:rPr>
              <w:pPrChange w:id="524" w:author="Muhammad Ghazi Randhawa" w:date="2021-12-22T08:36:00Z">
                <w:pPr>
                  <w:widowControl w:val="0"/>
                  <w:autoSpaceDE w:val="0"/>
                  <w:autoSpaceDN w:val="0"/>
                  <w:adjustRightInd w:val="0"/>
                  <w:jc w:val="center"/>
                </w:pPr>
              </w:pPrChange>
            </w:pPr>
            <w:ins w:id="525" w:author="Muhammad Ghazi Randhawa" w:date="2021-12-20T02:33:00Z">
              <w:r w:rsidRPr="00CA45E5">
                <w:rPr>
                  <w:rFonts w:ascii="Times New Roman" w:hAnsi="Times New Roman" w:cs="Times New Roman"/>
                </w:rPr>
                <w:t>(1.63)</w:t>
              </w:r>
            </w:ins>
          </w:p>
        </w:tc>
      </w:tr>
      <w:tr w:rsidR="006530A4" w:rsidRPr="00CA45E5" w14:paraId="4F5C907B" w14:textId="77777777" w:rsidTr="003404B6">
        <w:tblPrEx>
          <w:tblCellMar>
            <w:top w:w="0" w:type="dxa"/>
            <w:bottom w:w="0" w:type="dxa"/>
          </w:tblCellMar>
        </w:tblPrEx>
        <w:trPr>
          <w:ins w:id="526" w:author="Muhammad Ghazi Randhawa" w:date="2021-12-20T02:33:00Z"/>
        </w:trPr>
        <w:tc>
          <w:tcPr>
            <w:tcW w:w="1656" w:type="dxa"/>
            <w:tcBorders>
              <w:top w:val="single" w:sz="4" w:space="0" w:color="auto"/>
              <w:left w:val="nil"/>
              <w:bottom w:val="nil"/>
              <w:right w:val="nil"/>
            </w:tcBorders>
          </w:tcPr>
          <w:p w14:paraId="7FCBA81B" w14:textId="77777777" w:rsidR="006530A4" w:rsidRPr="00CA45E5" w:rsidRDefault="006530A4" w:rsidP="00CA45E5">
            <w:pPr>
              <w:widowControl w:val="0"/>
              <w:autoSpaceDE w:val="0"/>
              <w:autoSpaceDN w:val="0"/>
              <w:adjustRightInd w:val="0"/>
              <w:jc w:val="both"/>
              <w:rPr>
                <w:ins w:id="527" w:author="Muhammad Ghazi Randhawa" w:date="2021-12-20T02:33:00Z"/>
                <w:rFonts w:ascii="Times New Roman" w:hAnsi="Times New Roman" w:cs="Times New Roman"/>
              </w:rPr>
              <w:pPrChange w:id="528" w:author="Muhammad Ghazi Randhawa" w:date="2021-12-22T08:36:00Z">
                <w:pPr>
                  <w:widowControl w:val="0"/>
                  <w:autoSpaceDE w:val="0"/>
                  <w:autoSpaceDN w:val="0"/>
                  <w:adjustRightInd w:val="0"/>
                </w:pPr>
              </w:pPrChange>
            </w:pPr>
            <w:ins w:id="529" w:author="Muhammad Ghazi Randhawa" w:date="2021-12-20T02:33:00Z">
              <w:r w:rsidRPr="00CA45E5">
                <w:rPr>
                  <w:rFonts w:ascii="Times New Roman" w:hAnsi="Times New Roman" w:cs="Times New Roman"/>
                </w:rPr>
                <w:t>Observations</w:t>
              </w:r>
            </w:ins>
          </w:p>
        </w:tc>
        <w:tc>
          <w:tcPr>
            <w:tcW w:w="2016" w:type="dxa"/>
            <w:tcBorders>
              <w:top w:val="single" w:sz="4" w:space="0" w:color="auto"/>
              <w:left w:val="nil"/>
              <w:bottom w:val="nil"/>
              <w:right w:val="nil"/>
            </w:tcBorders>
          </w:tcPr>
          <w:p w14:paraId="42FD01E1" w14:textId="77777777" w:rsidR="006530A4" w:rsidRPr="00CA45E5" w:rsidRDefault="006530A4" w:rsidP="00CA45E5">
            <w:pPr>
              <w:widowControl w:val="0"/>
              <w:autoSpaceDE w:val="0"/>
              <w:autoSpaceDN w:val="0"/>
              <w:adjustRightInd w:val="0"/>
              <w:jc w:val="both"/>
              <w:rPr>
                <w:ins w:id="530" w:author="Muhammad Ghazi Randhawa" w:date="2021-12-20T02:33:00Z"/>
                <w:rFonts w:ascii="Times New Roman" w:hAnsi="Times New Roman" w:cs="Times New Roman"/>
              </w:rPr>
              <w:pPrChange w:id="531" w:author="Muhammad Ghazi Randhawa" w:date="2021-12-22T08:36:00Z">
                <w:pPr>
                  <w:widowControl w:val="0"/>
                  <w:autoSpaceDE w:val="0"/>
                  <w:autoSpaceDN w:val="0"/>
                  <w:adjustRightInd w:val="0"/>
                  <w:jc w:val="center"/>
                </w:pPr>
              </w:pPrChange>
            </w:pPr>
            <w:ins w:id="532" w:author="Muhammad Ghazi Randhawa" w:date="2021-12-20T02:33:00Z">
              <w:r w:rsidRPr="00CA45E5">
                <w:rPr>
                  <w:rFonts w:ascii="Times New Roman" w:hAnsi="Times New Roman" w:cs="Times New Roman"/>
                </w:rPr>
                <w:t>51</w:t>
              </w:r>
            </w:ins>
          </w:p>
        </w:tc>
        <w:tc>
          <w:tcPr>
            <w:tcW w:w="2016" w:type="dxa"/>
            <w:tcBorders>
              <w:top w:val="single" w:sz="4" w:space="0" w:color="auto"/>
              <w:left w:val="nil"/>
              <w:bottom w:val="nil"/>
              <w:right w:val="nil"/>
            </w:tcBorders>
          </w:tcPr>
          <w:p w14:paraId="7F3DE821" w14:textId="77777777" w:rsidR="006530A4" w:rsidRPr="00CA45E5" w:rsidRDefault="006530A4" w:rsidP="00CA45E5">
            <w:pPr>
              <w:widowControl w:val="0"/>
              <w:autoSpaceDE w:val="0"/>
              <w:autoSpaceDN w:val="0"/>
              <w:adjustRightInd w:val="0"/>
              <w:jc w:val="both"/>
              <w:rPr>
                <w:ins w:id="533" w:author="Muhammad Ghazi Randhawa" w:date="2021-12-20T02:33:00Z"/>
                <w:rFonts w:ascii="Times New Roman" w:hAnsi="Times New Roman" w:cs="Times New Roman"/>
              </w:rPr>
              <w:pPrChange w:id="534" w:author="Muhammad Ghazi Randhawa" w:date="2021-12-22T08:36:00Z">
                <w:pPr>
                  <w:widowControl w:val="0"/>
                  <w:autoSpaceDE w:val="0"/>
                  <w:autoSpaceDN w:val="0"/>
                  <w:adjustRightInd w:val="0"/>
                  <w:jc w:val="center"/>
                </w:pPr>
              </w:pPrChange>
            </w:pPr>
            <w:ins w:id="535" w:author="Muhammad Ghazi Randhawa" w:date="2021-12-20T02:33:00Z">
              <w:r w:rsidRPr="00CA45E5">
                <w:rPr>
                  <w:rFonts w:ascii="Times New Roman" w:hAnsi="Times New Roman" w:cs="Times New Roman"/>
                </w:rPr>
                <w:t>51</w:t>
              </w:r>
            </w:ins>
          </w:p>
        </w:tc>
        <w:tc>
          <w:tcPr>
            <w:tcW w:w="2016" w:type="dxa"/>
            <w:tcBorders>
              <w:top w:val="single" w:sz="4" w:space="0" w:color="auto"/>
              <w:left w:val="nil"/>
              <w:bottom w:val="nil"/>
              <w:right w:val="nil"/>
            </w:tcBorders>
          </w:tcPr>
          <w:p w14:paraId="04FF4090" w14:textId="77777777" w:rsidR="006530A4" w:rsidRPr="00CA45E5" w:rsidRDefault="006530A4" w:rsidP="00CA45E5">
            <w:pPr>
              <w:widowControl w:val="0"/>
              <w:autoSpaceDE w:val="0"/>
              <w:autoSpaceDN w:val="0"/>
              <w:adjustRightInd w:val="0"/>
              <w:jc w:val="both"/>
              <w:rPr>
                <w:ins w:id="536" w:author="Muhammad Ghazi Randhawa" w:date="2021-12-20T02:33:00Z"/>
                <w:rFonts w:ascii="Times New Roman" w:hAnsi="Times New Roman" w:cs="Times New Roman"/>
              </w:rPr>
              <w:pPrChange w:id="537" w:author="Muhammad Ghazi Randhawa" w:date="2021-12-22T08:36:00Z">
                <w:pPr>
                  <w:widowControl w:val="0"/>
                  <w:autoSpaceDE w:val="0"/>
                  <w:autoSpaceDN w:val="0"/>
                  <w:adjustRightInd w:val="0"/>
                  <w:jc w:val="center"/>
                </w:pPr>
              </w:pPrChange>
            </w:pPr>
            <w:ins w:id="538" w:author="Muhammad Ghazi Randhawa" w:date="2021-12-20T02:33:00Z">
              <w:r w:rsidRPr="00CA45E5">
                <w:rPr>
                  <w:rFonts w:ascii="Times New Roman" w:hAnsi="Times New Roman" w:cs="Times New Roman"/>
                </w:rPr>
                <w:t>51</w:t>
              </w:r>
            </w:ins>
          </w:p>
        </w:tc>
      </w:tr>
      <w:tr w:rsidR="006530A4" w:rsidRPr="00CA45E5" w14:paraId="2D605429" w14:textId="77777777" w:rsidTr="003404B6">
        <w:tblPrEx>
          <w:tblCellMar>
            <w:top w:w="0" w:type="dxa"/>
            <w:bottom w:w="0" w:type="dxa"/>
          </w:tblCellMar>
        </w:tblPrEx>
        <w:trPr>
          <w:ins w:id="539" w:author="Muhammad Ghazi Randhawa" w:date="2021-12-20T02:33:00Z"/>
        </w:trPr>
        <w:tc>
          <w:tcPr>
            <w:tcW w:w="1656" w:type="dxa"/>
            <w:tcBorders>
              <w:top w:val="nil"/>
              <w:left w:val="nil"/>
              <w:bottom w:val="nil"/>
              <w:right w:val="nil"/>
            </w:tcBorders>
          </w:tcPr>
          <w:p w14:paraId="2D1F930E" w14:textId="77777777" w:rsidR="006530A4" w:rsidRPr="00CA45E5" w:rsidRDefault="006530A4" w:rsidP="00CA45E5">
            <w:pPr>
              <w:widowControl w:val="0"/>
              <w:autoSpaceDE w:val="0"/>
              <w:autoSpaceDN w:val="0"/>
              <w:adjustRightInd w:val="0"/>
              <w:jc w:val="both"/>
              <w:rPr>
                <w:ins w:id="540" w:author="Muhammad Ghazi Randhawa" w:date="2021-12-20T02:33:00Z"/>
                <w:rFonts w:ascii="Times New Roman" w:hAnsi="Times New Roman" w:cs="Times New Roman"/>
              </w:rPr>
              <w:pPrChange w:id="541" w:author="Muhammad Ghazi Randhawa" w:date="2021-12-22T08:36:00Z">
                <w:pPr>
                  <w:widowControl w:val="0"/>
                  <w:autoSpaceDE w:val="0"/>
                  <w:autoSpaceDN w:val="0"/>
                  <w:adjustRightInd w:val="0"/>
                </w:pPr>
              </w:pPrChange>
            </w:pPr>
            <w:ins w:id="542" w:author="Muhammad Ghazi Randhawa" w:date="2021-12-20T02:33:00Z">
              <w:r w:rsidRPr="00CA45E5">
                <w:rPr>
                  <w:rFonts w:ascii="Times New Roman" w:hAnsi="Times New Roman" w:cs="Times New Roman"/>
                </w:rPr>
                <w:t>R-squared</w:t>
              </w:r>
            </w:ins>
          </w:p>
        </w:tc>
        <w:tc>
          <w:tcPr>
            <w:tcW w:w="2016" w:type="dxa"/>
            <w:tcBorders>
              <w:top w:val="nil"/>
              <w:left w:val="nil"/>
              <w:bottom w:val="nil"/>
              <w:right w:val="nil"/>
            </w:tcBorders>
          </w:tcPr>
          <w:p w14:paraId="2F5947CB" w14:textId="77777777" w:rsidR="006530A4" w:rsidRPr="00CA45E5" w:rsidRDefault="006530A4" w:rsidP="00CA45E5">
            <w:pPr>
              <w:widowControl w:val="0"/>
              <w:autoSpaceDE w:val="0"/>
              <w:autoSpaceDN w:val="0"/>
              <w:adjustRightInd w:val="0"/>
              <w:jc w:val="both"/>
              <w:rPr>
                <w:ins w:id="543" w:author="Muhammad Ghazi Randhawa" w:date="2021-12-20T02:33:00Z"/>
                <w:rFonts w:ascii="Times New Roman" w:hAnsi="Times New Roman" w:cs="Times New Roman"/>
              </w:rPr>
              <w:pPrChange w:id="544" w:author="Muhammad Ghazi Randhawa" w:date="2021-12-22T08:36:00Z">
                <w:pPr>
                  <w:widowControl w:val="0"/>
                  <w:autoSpaceDE w:val="0"/>
                  <w:autoSpaceDN w:val="0"/>
                  <w:adjustRightInd w:val="0"/>
                  <w:jc w:val="center"/>
                </w:pPr>
              </w:pPrChange>
            </w:pPr>
            <w:ins w:id="545" w:author="Muhammad Ghazi Randhawa" w:date="2021-12-20T02:33:00Z">
              <w:r w:rsidRPr="00CA45E5">
                <w:rPr>
                  <w:rFonts w:ascii="Times New Roman" w:hAnsi="Times New Roman" w:cs="Times New Roman"/>
                </w:rPr>
                <w:t>0.212</w:t>
              </w:r>
            </w:ins>
          </w:p>
        </w:tc>
        <w:tc>
          <w:tcPr>
            <w:tcW w:w="2016" w:type="dxa"/>
            <w:tcBorders>
              <w:top w:val="nil"/>
              <w:left w:val="nil"/>
              <w:bottom w:val="nil"/>
              <w:right w:val="nil"/>
            </w:tcBorders>
          </w:tcPr>
          <w:p w14:paraId="0F240A12" w14:textId="77777777" w:rsidR="006530A4" w:rsidRPr="00CA45E5" w:rsidRDefault="006530A4" w:rsidP="00CA45E5">
            <w:pPr>
              <w:widowControl w:val="0"/>
              <w:autoSpaceDE w:val="0"/>
              <w:autoSpaceDN w:val="0"/>
              <w:adjustRightInd w:val="0"/>
              <w:jc w:val="both"/>
              <w:rPr>
                <w:ins w:id="546" w:author="Muhammad Ghazi Randhawa" w:date="2021-12-20T02:33:00Z"/>
                <w:rFonts w:ascii="Times New Roman" w:hAnsi="Times New Roman" w:cs="Times New Roman"/>
              </w:rPr>
              <w:pPrChange w:id="547" w:author="Muhammad Ghazi Randhawa" w:date="2021-12-22T08:36:00Z">
                <w:pPr>
                  <w:widowControl w:val="0"/>
                  <w:autoSpaceDE w:val="0"/>
                  <w:autoSpaceDN w:val="0"/>
                  <w:adjustRightInd w:val="0"/>
                  <w:jc w:val="center"/>
                </w:pPr>
              </w:pPrChange>
            </w:pPr>
            <w:ins w:id="548" w:author="Muhammad Ghazi Randhawa" w:date="2021-12-20T02:33:00Z">
              <w:r w:rsidRPr="00CA45E5">
                <w:rPr>
                  <w:rFonts w:ascii="Times New Roman" w:hAnsi="Times New Roman" w:cs="Times New Roman"/>
                </w:rPr>
                <w:t>0.00470</w:t>
              </w:r>
            </w:ins>
          </w:p>
        </w:tc>
        <w:tc>
          <w:tcPr>
            <w:tcW w:w="2016" w:type="dxa"/>
            <w:tcBorders>
              <w:top w:val="nil"/>
              <w:left w:val="nil"/>
              <w:bottom w:val="nil"/>
              <w:right w:val="nil"/>
            </w:tcBorders>
          </w:tcPr>
          <w:p w14:paraId="74A3076A" w14:textId="77777777" w:rsidR="006530A4" w:rsidRPr="00CA45E5" w:rsidRDefault="006530A4" w:rsidP="00CA45E5">
            <w:pPr>
              <w:widowControl w:val="0"/>
              <w:autoSpaceDE w:val="0"/>
              <w:autoSpaceDN w:val="0"/>
              <w:adjustRightInd w:val="0"/>
              <w:jc w:val="both"/>
              <w:rPr>
                <w:ins w:id="549" w:author="Muhammad Ghazi Randhawa" w:date="2021-12-20T02:33:00Z"/>
                <w:rFonts w:ascii="Times New Roman" w:hAnsi="Times New Roman" w:cs="Times New Roman"/>
              </w:rPr>
              <w:pPrChange w:id="550" w:author="Muhammad Ghazi Randhawa" w:date="2021-12-22T08:36:00Z">
                <w:pPr>
                  <w:widowControl w:val="0"/>
                  <w:autoSpaceDE w:val="0"/>
                  <w:autoSpaceDN w:val="0"/>
                  <w:adjustRightInd w:val="0"/>
                  <w:jc w:val="center"/>
                </w:pPr>
              </w:pPrChange>
            </w:pPr>
            <w:ins w:id="551" w:author="Muhammad Ghazi Randhawa" w:date="2021-12-20T02:33:00Z">
              <w:r w:rsidRPr="00CA45E5">
                <w:rPr>
                  <w:rFonts w:ascii="Times New Roman" w:hAnsi="Times New Roman" w:cs="Times New Roman"/>
                </w:rPr>
                <w:t>0.273</w:t>
              </w:r>
            </w:ins>
          </w:p>
        </w:tc>
      </w:tr>
      <w:tr w:rsidR="006530A4" w:rsidRPr="00CA45E5" w14:paraId="14F1BE24" w14:textId="77777777" w:rsidTr="003404B6">
        <w:tblPrEx>
          <w:tblCellMar>
            <w:top w:w="0" w:type="dxa"/>
            <w:bottom w:w="0" w:type="dxa"/>
          </w:tblCellMar>
        </w:tblPrEx>
        <w:trPr>
          <w:ins w:id="552" w:author="Muhammad Ghazi Randhawa" w:date="2021-12-20T02:33:00Z"/>
        </w:trPr>
        <w:tc>
          <w:tcPr>
            <w:tcW w:w="1656" w:type="dxa"/>
            <w:tcBorders>
              <w:top w:val="nil"/>
              <w:left w:val="nil"/>
              <w:bottom w:val="single" w:sz="4" w:space="0" w:color="auto"/>
              <w:right w:val="nil"/>
            </w:tcBorders>
          </w:tcPr>
          <w:p w14:paraId="63897D0A" w14:textId="77777777" w:rsidR="006530A4" w:rsidRPr="00CA45E5" w:rsidRDefault="006530A4" w:rsidP="00CA45E5">
            <w:pPr>
              <w:widowControl w:val="0"/>
              <w:autoSpaceDE w:val="0"/>
              <w:autoSpaceDN w:val="0"/>
              <w:adjustRightInd w:val="0"/>
              <w:jc w:val="both"/>
              <w:rPr>
                <w:ins w:id="553" w:author="Muhammad Ghazi Randhawa" w:date="2021-12-20T02:33:00Z"/>
                <w:rFonts w:ascii="Times New Roman" w:hAnsi="Times New Roman" w:cs="Times New Roman"/>
              </w:rPr>
              <w:pPrChange w:id="554" w:author="Muhammad Ghazi Randhawa" w:date="2021-12-22T08:36:00Z">
                <w:pPr>
                  <w:widowControl w:val="0"/>
                  <w:autoSpaceDE w:val="0"/>
                  <w:autoSpaceDN w:val="0"/>
                  <w:adjustRightInd w:val="0"/>
                </w:pPr>
              </w:pPrChange>
            </w:pPr>
            <w:ins w:id="555" w:author="Muhammad Ghazi Randhawa" w:date="2021-12-20T02:33:00Z">
              <w:r w:rsidRPr="00CA45E5">
                <w:rPr>
                  <w:rFonts w:ascii="Times New Roman" w:hAnsi="Times New Roman" w:cs="Times New Roman"/>
                </w:rPr>
                <w:t>F-stat</w:t>
              </w:r>
            </w:ins>
          </w:p>
        </w:tc>
        <w:tc>
          <w:tcPr>
            <w:tcW w:w="2016" w:type="dxa"/>
            <w:tcBorders>
              <w:top w:val="nil"/>
              <w:left w:val="nil"/>
              <w:bottom w:val="single" w:sz="4" w:space="0" w:color="auto"/>
              <w:right w:val="nil"/>
            </w:tcBorders>
          </w:tcPr>
          <w:p w14:paraId="2C8EC1CD" w14:textId="77777777" w:rsidR="006530A4" w:rsidRPr="00CA45E5" w:rsidRDefault="006530A4" w:rsidP="00CA45E5">
            <w:pPr>
              <w:widowControl w:val="0"/>
              <w:autoSpaceDE w:val="0"/>
              <w:autoSpaceDN w:val="0"/>
              <w:adjustRightInd w:val="0"/>
              <w:jc w:val="both"/>
              <w:rPr>
                <w:ins w:id="556" w:author="Muhammad Ghazi Randhawa" w:date="2021-12-20T02:33:00Z"/>
                <w:rFonts w:ascii="Times New Roman" w:hAnsi="Times New Roman" w:cs="Times New Roman"/>
              </w:rPr>
              <w:pPrChange w:id="557" w:author="Muhammad Ghazi Randhawa" w:date="2021-12-22T08:36:00Z">
                <w:pPr>
                  <w:widowControl w:val="0"/>
                  <w:autoSpaceDE w:val="0"/>
                  <w:autoSpaceDN w:val="0"/>
                  <w:adjustRightInd w:val="0"/>
                  <w:jc w:val="center"/>
                </w:pPr>
              </w:pPrChange>
            </w:pPr>
            <w:ins w:id="558" w:author="Muhammad Ghazi Randhawa" w:date="2021-12-20T02:33:00Z">
              <w:r w:rsidRPr="00CA45E5">
                <w:rPr>
                  <w:rFonts w:ascii="Times New Roman" w:hAnsi="Times New Roman" w:cs="Times New Roman"/>
                </w:rPr>
                <w:t>13.22</w:t>
              </w:r>
            </w:ins>
          </w:p>
        </w:tc>
        <w:tc>
          <w:tcPr>
            <w:tcW w:w="2016" w:type="dxa"/>
            <w:tcBorders>
              <w:top w:val="nil"/>
              <w:left w:val="nil"/>
              <w:bottom w:val="single" w:sz="4" w:space="0" w:color="auto"/>
              <w:right w:val="nil"/>
            </w:tcBorders>
          </w:tcPr>
          <w:p w14:paraId="7BAD8ECA" w14:textId="77777777" w:rsidR="006530A4" w:rsidRPr="00CA45E5" w:rsidRDefault="006530A4" w:rsidP="00CA45E5">
            <w:pPr>
              <w:widowControl w:val="0"/>
              <w:autoSpaceDE w:val="0"/>
              <w:autoSpaceDN w:val="0"/>
              <w:adjustRightInd w:val="0"/>
              <w:jc w:val="both"/>
              <w:rPr>
                <w:ins w:id="559" w:author="Muhammad Ghazi Randhawa" w:date="2021-12-20T02:33:00Z"/>
                <w:rFonts w:ascii="Times New Roman" w:hAnsi="Times New Roman" w:cs="Times New Roman"/>
              </w:rPr>
              <w:pPrChange w:id="560" w:author="Muhammad Ghazi Randhawa" w:date="2021-12-22T08:36:00Z">
                <w:pPr>
                  <w:widowControl w:val="0"/>
                  <w:autoSpaceDE w:val="0"/>
                  <w:autoSpaceDN w:val="0"/>
                  <w:adjustRightInd w:val="0"/>
                  <w:jc w:val="center"/>
                </w:pPr>
              </w:pPrChange>
            </w:pPr>
            <w:ins w:id="561" w:author="Muhammad Ghazi Randhawa" w:date="2021-12-20T02:33:00Z">
              <w:r w:rsidRPr="00CA45E5">
                <w:rPr>
                  <w:rFonts w:ascii="Times New Roman" w:hAnsi="Times New Roman" w:cs="Times New Roman"/>
                </w:rPr>
                <w:t>0.231</w:t>
              </w:r>
            </w:ins>
          </w:p>
        </w:tc>
        <w:tc>
          <w:tcPr>
            <w:tcW w:w="2016" w:type="dxa"/>
            <w:tcBorders>
              <w:top w:val="nil"/>
              <w:left w:val="nil"/>
              <w:bottom w:val="single" w:sz="4" w:space="0" w:color="auto"/>
              <w:right w:val="nil"/>
            </w:tcBorders>
          </w:tcPr>
          <w:p w14:paraId="4C4BD9DD" w14:textId="77777777" w:rsidR="006530A4" w:rsidRPr="00CA45E5" w:rsidRDefault="006530A4" w:rsidP="00CA45E5">
            <w:pPr>
              <w:widowControl w:val="0"/>
              <w:autoSpaceDE w:val="0"/>
              <w:autoSpaceDN w:val="0"/>
              <w:adjustRightInd w:val="0"/>
              <w:jc w:val="both"/>
              <w:rPr>
                <w:ins w:id="562" w:author="Muhammad Ghazi Randhawa" w:date="2021-12-20T02:33:00Z"/>
                <w:rFonts w:ascii="Times New Roman" w:hAnsi="Times New Roman" w:cs="Times New Roman"/>
              </w:rPr>
              <w:pPrChange w:id="563" w:author="Muhammad Ghazi Randhawa" w:date="2021-12-22T08:36:00Z">
                <w:pPr>
                  <w:widowControl w:val="0"/>
                  <w:autoSpaceDE w:val="0"/>
                  <w:autoSpaceDN w:val="0"/>
                  <w:adjustRightInd w:val="0"/>
                  <w:jc w:val="center"/>
                </w:pPr>
              </w:pPrChange>
            </w:pPr>
            <w:ins w:id="564" w:author="Muhammad Ghazi Randhawa" w:date="2021-12-20T02:33:00Z">
              <w:r w:rsidRPr="00CA45E5">
                <w:rPr>
                  <w:rFonts w:ascii="Times New Roman" w:hAnsi="Times New Roman" w:cs="Times New Roman"/>
                </w:rPr>
                <w:t>8.990</w:t>
              </w:r>
            </w:ins>
          </w:p>
        </w:tc>
      </w:tr>
    </w:tbl>
    <w:p w14:paraId="1918302A" w14:textId="77777777" w:rsidR="006530A4" w:rsidRPr="00CA45E5" w:rsidRDefault="006530A4" w:rsidP="00CA45E5">
      <w:pPr>
        <w:widowControl w:val="0"/>
        <w:autoSpaceDE w:val="0"/>
        <w:autoSpaceDN w:val="0"/>
        <w:adjustRightInd w:val="0"/>
        <w:jc w:val="both"/>
        <w:rPr>
          <w:ins w:id="565" w:author="Muhammad Ghazi Randhawa" w:date="2021-12-20T02:33:00Z"/>
          <w:rFonts w:ascii="Times New Roman" w:hAnsi="Times New Roman" w:cs="Times New Roman"/>
          <w:rPrChange w:id="566" w:author="Muhammad Ghazi Randhawa" w:date="2021-12-22T08:36:00Z">
            <w:rPr>
              <w:ins w:id="567" w:author="Muhammad Ghazi Randhawa" w:date="2021-12-20T02:33:00Z"/>
              <w:rFonts w:ascii="Times New Roman" w:hAnsi="Times New Roman" w:cs="Times New Roman"/>
              <w:sz w:val="20"/>
              <w:szCs w:val="20"/>
            </w:rPr>
          </w:rPrChange>
        </w:rPr>
        <w:pPrChange w:id="568" w:author="Muhammad Ghazi Randhawa" w:date="2021-12-22T08:36:00Z">
          <w:pPr>
            <w:widowControl w:val="0"/>
            <w:autoSpaceDE w:val="0"/>
            <w:autoSpaceDN w:val="0"/>
            <w:adjustRightInd w:val="0"/>
          </w:pPr>
        </w:pPrChange>
      </w:pPr>
      <w:ins w:id="569" w:author="Muhammad Ghazi Randhawa" w:date="2021-12-20T02:33:00Z">
        <w:r w:rsidRPr="00CA45E5">
          <w:rPr>
            <w:rFonts w:ascii="Times New Roman" w:hAnsi="Times New Roman" w:cs="Times New Roman"/>
            <w:i/>
            <w:iCs/>
            <w:rPrChange w:id="570" w:author="Muhammad Ghazi Randhawa" w:date="2021-12-22T08:36:00Z">
              <w:rPr>
                <w:rFonts w:ascii="Times New Roman" w:hAnsi="Times New Roman" w:cs="Times New Roman"/>
                <w:i/>
                <w:iCs/>
                <w:sz w:val="20"/>
                <w:szCs w:val="20"/>
              </w:rPr>
            </w:rPrChange>
          </w:rPr>
          <w:t>t</w:t>
        </w:r>
        <w:r w:rsidRPr="00CA45E5">
          <w:rPr>
            <w:rFonts w:ascii="Times New Roman" w:hAnsi="Times New Roman" w:cs="Times New Roman"/>
            <w:rPrChange w:id="571" w:author="Muhammad Ghazi Randhawa" w:date="2021-12-22T08:36:00Z">
              <w:rPr>
                <w:rFonts w:ascii="Times New Roman" w:hAnsi="Times New Roman" w:cs="Times New Roman"/>
                <w:sz w:val="20"/>
                <w:szCs w:val="20"/>
              </w:rPr>
            </w:rPrChange>
          </w:rPr>
          <w:t xml:space="preserve"> statistics in parentheses</w:t>
        </w:r>
      </w:ins>
    </w:p>
    <w:p w14:paraId="4FFC80DE" w14:textId="77777777" w:rsidR="006530A4" w:rsidRPr="00CA45E5" w:rsidRDefault="006530A4" w:rsidP="00CA45E5">
      <w:pPr>
        <w:widowControl w:val="0"/>
        <w:autoSpaceDE w:val="0"/>
        <w:autoSpaceDN w:val="0"/>
        <w:adjustRightInd w:val="0"/>
        <w:jc w:val="both"/>
        <w:rPr>
          <w:ins w:id="572" w:author="Muhammad Ghazi Randhawa" w:date="2021-12-20T02:33:00Z"/>
          <w:rFonts w:ascii="Times New Roman" w:hAnsi="Times New Roman" w:cs="Times New Roman"/>
          <w:rPrChange w:id="573" w:author="Muhammad Ghazi Randhawa" w:date="2021-12-22T08:36:00Z">
            <w:rPr>
              <w:ins w:id="574" w:author="Muhammad Ghazi Randhawa" w:date="2021-12-20T02:33:00Z"/>
              <w:rFonts w:ascii="Times New Roman" w:hAnsi="Times New Roman" w:cs="Times New Roman"/>
              <w:sz w:val="20"/>
              <w:szCs w:val="20"/>
            </w:rPr>
          </w:rPrChange>
        </w:rPr>
        <w:pPrChange w:id="575" w:author="Muhammad Ghazi Randhawa" w:date="2021-12-22T08:36:00Z">
          <w:pPr>
            <w:widowControl w:val="0"/>
            <w:autoSpaceDE w:val="0"/>
            <w:autoSpaceDN w:val="0"/>
            <w:adjustRightInd w:val="0"/>
          </w:pPr>
        </w:pPrChange>
      </w:pPr>
      <w:ins w:id="576" w:author="Muhammad Ghazi Randhawa" w:date="2021-12-20T02:33:00Z">
        <w:r w:rsidRPr="00CA45E5">
          <w:rPr>
            <w:rFonts w:ascii="Times New Roman" w:hAnsi="Times New Roman" w:cs="Times New Roman"/>
            <w:vertAlign w:val="superscript"/>
            <w:rPrChange w:id="577" w:author="Muhammad Ghazi Randhawa" w:date="2021-12-22T08:36:00Z">
              <w:rPr>
                <w:rFonts w:ascii="Times New Roman" w:hAnsi="Times New Roman" w:cs="Times New Roman"/>
                <w:sz w:val="20"/>
                <w:szCs w:val="20"/>
                <w:vertAlign w:val="superscript"/>
              </w:rPr>
            </w:rPrChange>
          </w:rPr>
          <w:t>*</w:t>
        </w:r>
        <w:r w:rsidRPr="00CA45E5">
          <w:rPr>
            <w:rFonts w:ascii="Times New Roman" w:hAnsi="Times New Roman" w:cs="Times New Roman"/>
            <w:rPrChange w:id="578" w:author="Muhammad Ghazi Randhawa" w:date="2021-12-22T08:36:00Z">
              <w:rPr>
                <w:rFonts w:ascii="Times New Roman" w:hAnsi="Times New Roman" w:cs="Times New Roman"/>
                <w:sz w:val="20"/>
                <w:szCs w:val="20"/>
              </w:rPr>
            </w:rPrChange>
          </w:rPr>
          <w:t xml:space="preserve"> </w:t>
        </w:r>
        <w:r w:rsidRPr="00CA45E5">
          <w:rPr>
            <w:rFonts w:ascii="Times New Roman" w:hAnsi="Times New Roman" w:cs="Times New Roman"/>
            <w:i/>
            <w:iCs/>
            <w:rPrChange w:id="579" w:author="Muhammad Ghazi Randhawa" w:date="2021-12-22T08:36:00Z">
              <w:rPr>
                <w:rFonts w:ascii="Times New Roman" w:hAnsi="Times New Roman" w:cs="Times New Roman"/>
                <w:i/>
                <w:iCs/>
                <w:sz w:val="20"/>
                <w:szCs w:val="20"/>
              </w:rPr>
            </w:rPrChange>
          </w:rPr>
          <w:t>p</w:t>
        </w:r>
        <w:r w:rsidRPr="00CA45E5">
          <w:rPr>
            <w:rFonts w:ascii="Times New Roman" w:hAnsi="Times New Roman" w:cs="Times New Roman"/>
            <w:rPrChange w:id="580" w:author="Muhammad Ghazi Randhawa" w:date="2021-12-22T08:36:00Z">
              <w:rPr>
                <w:rFonts w:ascii="Times New Roman" w:hAnsi="Times New Roman" w:cs="Times New Roman"/>
                <w:sz w:val="20"/>
                <w:szCs w:val="20"/>
              </w:rPr>
            </w:rPrChange>
          </w:rPr>
          <w:t xml:space="preserve"> &lt; 0.05, </w:t>
        </w:r>
        <w:r w:rsidRPr="00CA45E5">
          <w:rPr>
            <w:rFonts w:ascii="Times New Roman" w:hAnsi="Times New Roman" w:cs="Times New Roman"/>
            <w:vertAlign w:val="superscript"/>
            <w:rPrChange w:id="581" w:author="Muhammad Ghazi Randhawa" w:date="2021-12-22T08:36:00Z">
              <w:rPr>
                <w:rFonts w:ascii="Times New Roman" w:hAnsi="Times New Roman" w:cs="Times New Roman"/>
                <w:sz w:val="20"/>
                <w:szCs w:val="20"/>
                <w:vertAlign w:val="superscript"/>
              </w:rPr>
            </w:rPrChange>
          </w:rPr>
          <w:t>**</w:t>
        </w:r>
        <w:r w:rsidRPr="00CA45E5">
          <w:rPr>
            <w:rFonts w:ascii="Times New Roman" w:hAnsi="Times New Roman" w:cs="Times New Roman"/>
            <w:rPrChange w:id="582" w:author="Muhammad Ghazi Randhawa" w:date="2021-12-22T08:36:00Z">
              <w:rPr>
                <w:rFonts w:ascii="Times New Roman" w:hAnsi="Times New Roman" w:cs="Times New Roman"/>
                <w:sz w:val="20"/>
                <w:szCs w:val="20"/>
              </w:rPr>
            </w:rPrChange>
          </w:rPr>
          <w:t xml:space="preserve"> </w:t>
        </w:r>
        <w:r w:rsidRPr="00CA45E5">
          <w:rPr>
            <w:rFonts w:ascii="Times New Roman" w:hAnsi="Times New Roman" w:cs="Times New Roman"/>
            <w:i/>
            <w:iCs/>
            <w:rPrChange w:id="583" w:author="Muhammad Ghazi Randhawa" w:date="2021-12-22T08:36:00Z">
              <w:rPr>
                <w:rFonts w:ascii="Times New Roman" w:hAnsi="Times New Roman" w:cs="Times New Roman"/>
                <w:i/>
                <w:iCs/>
                <w:sz w:val="20"/>
                <w:szCs w:val="20"/>
              </w:rPr>
            </w:rPrChange>
          </w:rPr>
          <w:t>p</w:t>
        </w:r>
        <w:r w:rsidRPr="00CA45E5">
          <w:rPr>
            <w:rFonts w:ascii="Times New Roman" w:hAnsi="Times New Roman" w:cs="Times New Roman"/>
            <w:rPrChange w:id="584" w:author="Muhammad Ghazi Randhawa" w:date="2021-12-22T08:36:00Z">
              <w:rPr>
                <w:rFonts w:ascii="Times New Roman" w:hAnsi="Times New Roman" w:cs="Times New Roman"/>
                <w:sz w:val="20"/>
                <w:szCs w:val="20"/>
              </w:rPr>
            </w:rPrChange>
          </w:rPr>
          <w:t xml:space="preserve"> &lt; 0.01, </w:t>
        </w:r>
        <w:r w:rsidRPr="00CA45E5">
          <w:rPr>
            <w:rFonts w:ascii="Times New Roman" w:hAnsi="Times New Roman" w:cs="Times New Roman"/>
            <w:vertAlign w:val="superscript"/>
            <w:rPrChange w:id="585" w:author="Muhammad Ghazi Randhawa" w:date="2021-12-22T08:36:00Z">
              <w:rPr>
                <w:rFonts w:ascii="Times New Roman" w:hAnsi="Times New Roman" w:cs="Times New Roman"/>
                <w:sz w:val="20"/>
                <w:szCs w:val="20"/>
                <w:vertAlign w:val="superscript"/>
              </w:rPr>
            </w:rPrChange>
          </w:rPr>
          <w:t>***</w:t>
        </w:r>
        <w:r w:rsidRPr="00CA45E5">
          <w:rPr>
            <w:rFonts w:ascii="Times New Roman" w:hAnsi="Times New Roman" w:cs="Times New Roman"/>
            <w:rPrChange w:id="586" w:author="Muhammad Ghazi Randhawa" w:date="2021-12-22T08:36:00Z">
              <w:rPr>
                <w:rFonts w:ascii="Times New Roman" w:hAnsi="Times New Roman" w:cs="Times New Roman"/>
                <w:sz w:val="20"/>
                <w:szCs w:val="20"/>
              </w:rPr>
            </w:rPrChange>
          </w:rPr>
          <w:t xml:space="preserve"> </w:t>
        </w:r>
        <w:r w:rsidRPr="00CA45E5">
          <w:rPr>
            <w:rFonts w:ascii="Times New Roman" w:hAnsi="Times New Roman" w:cs="Times New Roman"/>
            <w:i/>
            <w:iCs/>
            <w:rPrChange w:id="587" w:author="Muhammad Ghazi Randhawa" w:date="2021-12-22T08:36:00Z">
              <w:rPr>
                <w:rFonts w:ascii="Times New Roman" w:hAnsi="Times New Roman" w:cs="Times New Roman"/>
                <w:i/>
                <w:iCs/>
                <w:sz w:val="20"/>
                <w:szCs w:val="20"/>
              </w:rPr>
            </w:rPrChange>
          </w:rPr>
          <w:t>p</w:t>
        </w:r>
        <w:r w:rsidRPr="00CA45E5">
          <w:rPr>
            <w:rFonts w:ascii="Times New Roman" w:hAnsi="Times New Roman" w:cs="Times New Roman"/>
            <w:rPrChange w:id="588" w:author="Muhammad Ghazi Randhawa" w:date="2021-12-22T08:36:00Z">
              <w:rPr>
                <w:rFonts w:ascii="Times New Roman" w:hAnsi="Times New Roman" w:cs="Times New Roman"/>
                <w:sz w:val="20"/>
                <w:szCs w:val="20"/>
              </w:rPr>
            </w:rPrChange>
          </w:rPr>
          <w:t xml:space="preserve"> &lt; 0.001</w:t>
        </w:r>
      </w:ins>
    </w:p>
    <w:p w14:paraId="7081922A" w14:textId="77777777" w:rsidR="006530A4" w:rsidRPr="00CA45E5" w:rsidRDefault="006530A4" w:rsidP="00CA45E5">
      <w:pPr>
        <w:jc w:val="both"/>
        <w:rPr>
          <w:ins w:id="589" w:author="Muhammad Ghazi Randhawa" w:date="2021-12-20T02:32:00Z"/>
          <w:rFonts w:ascii="Times New Roman" w:hAnsi="Times New Roman" w:cs="Times New Roman"/>
          <w:color w:val="000000" w:themeColor="text1"/>
        </w:rPr>
        <w:pPrChange w:id="590" w:author="Muhammad Ghazi Randhawa" w:date="2021-12-22T08:36:00Z">
          <w:pPr/>
        </w:pPrChange>
      </w:pPr>
    </w:p>
    <w:p w14:paraId="2322CAF0" w14:textId="0862C86E" w:rsidR="009013DB" w:rsidRPr="00CA45E5" w:rsidRDefault="009013DB" w:rsidP="00CA45E5">
      <w:pPr>
        <w:jc w:val="both"/>
        <w:rPr>
          <w:rFonts w:ascii="Times New Roman" w:hAnsi="Times New Roman" w:cs="Times New Roman"/>
        </w:rPr>
      </w:pPr>
    </w:p>
    <w:p w14:paraId="4A31C660" w14:textId="6995BC54" w:rsidR="00D87C38" w:rsidRPr="00CA45E5" w:rsidRDefault="006449C8" w:rsidP="00CA45E5">
      <w:pPr>
        <w:jc w:val="both"/>
        <w:rPr>
          <w:ins w:id="591" w:author="Muhammad Ghazi Randhawa" w:date="2021-12-22T08:31:00Z"/>
          <w:rFonts w:ascii="Times New Roman" w:hAnsi="Times New Roman" w:cs="Times New Roman"/>
          <w:bCs/>
        </w:rPr>
      </w:pPr>
      <w:ins w:id="592" w:author="Muhammad Ghazi Randhawa" w:date="2021-12-22T08:25:00Z">
        <w:r w:rsidRPr="00CA45E5">
          <w:rPr>
            <w:rFonts w:ascii="Times New Roman" w:hAnsi="Times New Roman" w:cs="Times New Roman"/>
            <w:bCs/>
          </w:rPr>
          <w:t>The results</w:t>
        </w:r>
      </w:ins>
      <w:ins w:id="593" w:author="Muhammad Ghazi Randhawa" w:date="2021-12-22T08:31:00Z">
        <w:r w:rsidR="00CA45E5" w:rsidRPr="00CA45E5">
          <w:rPr>
            <w:rFonts w:ascii="Times New Roman" w:hAnsi="Times New Roman" w:cs="Times New Roman"/>
            <w:bCs/>
          </w:rPr>
          <w:t xml:space="preserve"> for </w:t>
        </w:r>
      </w:ins>
      <w:ins w:id="594" w:author="Muhammad Ghazi Randhawa" w:date="2021-12-22T08:32:00Z">
        <w:r w:rsidR="00CA45E5" w:rsidRPr="00CA45E5">
          <w:rPr>
            <w:rFonts w:ascii="Times New Roman" w:hAnsi="Times New Roman" w:cs="Times New Roman"/>
            <w:bCs/>
          </w:rPr>
          <w:t xml:space="preserve">the </w:t>
        </w:r>
      </w:ins>
      <w:ins w:id="595" w:author="Muhammad Ghazi Randhawa" w:date="2021-12-22T08:31:00Z">
        <w:r w:rsidR="00CA45E5" w:rsidRPr="00CA45E5">
          <w:rPr>
            <w:rFonts w:ascii="Times New Roman" w:hAnsi="Times New Roman" w:cs="Times New Roman"/>
            <w:bCs/>
          </w:rPr>
          <w:t xml:space="preserve">timing again show a </w:t>
        </w:r>
      </w:ins>
      <w:ins w:id="596" w:author="Muhammad Ghazi Randhawa" w:date="2021-12-22T08:32:00Z">
        <w:r w:rsidR="00CA45E5" w:rsidRPr="00CA45E5">
          <w:rPr>
            <w:rFonts w:ascii="Times New Roman" w:hAnsi="Times New Roman" w:cs="Times New Roman"/>
            <w:bCs/>
          </w:rPr>
          <w:t xml:space="preserve">pattern that states that acknowledge climate change as a problem have a higher percentage of voters who are aware of the problem. </w:t>
        </w:r>
      </w:ins>
      <w:ins w:id="597" w:author="Muhammad Ghazi Randhawa" w:date="2021-12-22T08:25:00Z">
        <w:r w:rsidRPr="00CA45E5">
          <w:rPr>
            <w:rFonts w:ascii="Times New Roman" w:hAnsi="Times New Roman" w:cs="Times New Roman"/>
            <w:bCs/>
          </w:rPr>
          <w:t xml:space="preserve"> </w:t>
        </w:r>
      </w:ins>
    </w:p>
    <w:p w14:paraId="73BDAB1F" w14:textId="77777777" w:rsidR="00CA45E5" w:rsidRPr="00CA45E5" w:rsidRDefault="00CA45E5" w:rsidP="00CA45E5">
      <w:pPr>
        <w:jc w:val="both"/>
        <w:rPr>
          <w:ins w:id="598" w:author="Muhammad Ghazi Randhawa" w:date="2021-12-20T02:34:00Z"/>
          <w:rFonts w:ascii="Times New Roman" w:hAnsi="Times New Roman" w:cs="Times New Roman"/>
          <w:bCs/>
          <w:rPrChange w:id="599" w:author="Muhammad Ghazi Randhawa" w:date="2021-12-22T08:36:00Z">
            <w:rPr>
              <w:ins w:id="600" w:author="Muhammad Ghazi Randhawa" w:date="2021-12-20T02:34:00Z"/>
              <w:rFonts w:ascii="Times New Roman" w:hAnsi="Times New Roman" w:cs="Times New Roman"/>
              <w:b/>
            </w:rPr>
          </w:rPrChange>
        </w:rPr>
      </w:pPr>
    </w:p>
    <w:p w14:paraId="40196EAC" w14:textId="20ED04E6" w:rsidR="006530A4" w:rsidRPr="00CA45E5" w:rsidRDefault="00804160" w:rsidP="00CA45E5">
      <w:pPr>
        <w:jc w:val="both"/>
        <w:rPr>
          <w:ins w:id="601" w:author="Muhammad Ghazi Randhawa" w:date="2021-12-20T02:34:00Z"/>
          <w:rFonts w:ascii="Times New Roman" w:hAnsi="Times New Roman" w:cs="Times New Roman"/>
          <w:bCs/>
          <w:rPrChange w:id="602" w:author="Muhammad Ghazi Randhawa" w:date="2021-12-22T08:36:00Z">
            <w:rPr>
              <w:ins w:id="603" w:author="Muhammad Ghazi Randhawa" w:date="2021-12-20T02:34:00Z"/>
              <w:rFonts w:ascii="Times New Roman" w:hAnsi="Times New Roman" w:cs="Times New Roman"/>
              <w:b/>
            </w:rPr>
          </w:rPrChange>
        </w:rPr>
      </w:pPr>
      <w:ins w:id="604" w:author="Muhammad Ghazi Randhawa" w:date="2021-12-21T16:16:00Z">
        <w:r w:rsidRPr="00CA45E5">
          <w:rPr>
            <w:rFonts w:ascii="Times New Roman" w:hAnsi="Times New Roman" w:cs="Times New Roman"/>
            <w:bCs/>
          </w:rPr>
          <w:lastRenderedPageBreak/>
          <w:t>The following table shows the results for the regression of states’ percent yes responses to “how</w:t>
        </w:r>
      </w:ins>
      <w:ins w:id="605" w:author="Muhammad Ghazi Randhawa" w:date="2021-12-21T16:17:00Z">
        <w:r w:rsidRPr="00CA45E5">
          <w:rPr>
            <w:rFonts w:ascii="Times New Roman" w:hAnsi="Times New Roman" w:cs="Times New Roman"/>
            <w:bCs/>
          </w:rPr>
          <w:t xml:space="preserve"> important the candidate’s </w:t>
        </w:r>
        <w:r w:rsidR="00541367" w:rsidRPr="00CA45E5">
          <w:rPr>
            <w:rFonts w:ascii="Times New Roman" w:hAnsi="Times New Roman" w:cs="Times New Roman"/>
            <w:bCs/>
          </w:rPr>
          <w:t xml:space="preserve">climate </w:t>
        </w:r>
      </w:ins>
      <w:ins w:id="606" w:author="Muhammad Ghazi Randhawa" w:date="2021-12-21T16:18:00Z">
        <w:r w:rsidR="00541367" w:rsidRPr="00CA45E5">
          <w:rPr>
            <w:rFonts w:ascii="Times New Roman" w:hAnsi="Times New Roman" w:cs="Times New Roman"/>
            <w:bCs/>
          </w:rPr>
          <w:t>change views are” on vulnerability and preparedness.</w:t>
        </w:r>
      </w:ins>
      <w:ins w:id="607" w:author="Muhammad Ghazi Randhawa" w:date="2021-12-21T16:19:00Z">
        <w:r w:rsidR="00541367" w:rsidRPr="00CA45E5">
          <w:rPr>
            <w:rFonts w:ascii="Times New Roman" w:hAnsi="Times New Roman" w:cs="Times New Roman"/>
            <w:bCs/>
          </w:rPr>
          <w:t xml:space="preserve"> The results on the preparedness in the first and the </w:t>
        </w:r>
      </w:ins>
      <w:ins w:id="608" w:author="Muhammad Ghazi Randhawa" w:date="2021-12-21T16:20:00Z">
        <w:r w:rsidR="00541367" w:rsidRPr="00CA45E5">
          <w:rPr>
            <w:rFonts w:ascii="Times New Roman" w:hAnsi="Times New Roman" w:cs="Times New Roman"/>
            <w:bCs/>
          </w:rPr>
          <w:t xml:space="preserve">third regression are statistically significant to </w:t>
        </w:r>
      </w:ins>
      <w:ins w:id="609" w:author="Muhammad Ghazi Randhawa" w:date="2021-12-21T16:28:00Z">
        <w:r w:rsidR="00541367" w:rsidRPr="00CA45E5">
          <w:rPr>
            <w:rFonts w:ascii="Times New Roman" w:hAnsi="Times New Roman" w:cs="Times New Roman"/>
            <w:bCs/>
          </w:rPr>
          <w:t xml:space="preserve">0.01 significance level. </w:t>
        </w:r>
      </w:ins>
      <w:ins w:id="610" w:author="Muhammad Ghazi Randhawa" w:date="2021-12-21T16:29:00Z">
        <w:r w:rsidR="002B3CEA" w:rsidRPr="00CA45E5">
          <w:rPr>
            <w:rFonts w:ascii="Times New Roman" w:hAnsi="Times New Roman" w:cs="Times New Roman"/>
            <w:bCs/>
          </w:rPr>
          <w:t xml:space="preserve">It shows that </w:t>
        </w:r>
      </w:ins>
      <w:ins w:id="611" w:author="Muhammad Ghazi Randhawa" w:date="2021-12-22T08:19:00Z">
        <w:r w:rsidR="002B3CEA" w:rsidRPr="00CA45E5">
          <w:rPr>
            <w:rFonts w:ascii="Times New Roman" w:hAnsi="Times New Roman" w:cs="Times New Roman"/>
            <w:bCs/>
          </w:rPr>
          <w:t>as the preparedness increase</w:t>
        </w:r>
      </w:ins>
      <w:ins w:id="612" w:author="Muhammad Ghazi Randhawa" w:date="2021-12-22T08:20:00Z">
        <w:r w:rsidR="002B3CEA" w:rsidRPr="00CA45E5">
          <w:rPr>
            <w:rFonts w:ascii="Times New Roman" w:hAnsi="Times New Roman" w:cs="Times New Roman"/>
            <w:bCs/>
          </w:rPr>
          <w:t xml:space="preserve"> by </w:t>
        </w:r>
        <w:r w:rsidR="006449C8" w:rsidRPr="00CA45E5">
          <w:rPr>
            <w:rFonts w:ascii="Times New Roman" w:hAnsi="Times New Roman" w:cs="Times New Roman"/>
            <w:bCs/>
          </w:rPr>
          <w:t>one unit, the yes response increase by 3.84 units and 4.2 units respectively. The results for vulnerabilit</w:t>
        </w:r>
      </w:ins>
      <w:ins w:id="613" w:author="Muhammad Ghazi Randhawa" w:date="2021-12-22T08:21:00Z">
        <w:r w:rsidR="006449C8" w:rsidRPr="00CA45E5">
          <w:rPr>
            <w:rFonts w:ascii="Times New Roman" w:hAnsi="Times New Roman" w:cs="Times New Roman"/>
            <w:bCs/>
          </w:rPr>
          <w:t xml:space="preserve">y showed that as vulnerability increase by one unit, the percentage of voters saying yes decrease by -0.419 </w:t>
        </w:r>
      </w:ins>
      <w:ins w:id="614" w:author="Muhammad Ghazi Randhawa" w:date="2021-12-22T08:22:00Z">
        <w:r w:rsidR="006449C8" w:rsidRPr="00CA45E5">
          <w:rPr>
            <w:rFonts w:ascii="Times New Roman" w:hAnsi="Times New Roman" w:cs="Times New Roman"/>
            <w:bCs/>
          </w:rPr>
          <w:t xml:space="preserve">in the simple regression and increase by 0.966 in the third regression. </w:t>
        </w:r>
      </w:ins>
    </w:p>
    <w:p w14:paraId="5CB51CD9" w14:textId="77777777" w:rsidR="006530A4" w:rsidRPr="00CA45E5" w:rsidRDefault="006530A4" w:rsidP="00CA45E5">
      <w:pPr>
        <w:jc w:val="both"/>
        <w:rPr>
          <w:rFonts w:ascii="Times New Roman" w:hAnsi="Times New Roman" w:cs="Times New Roman"/>
          <w:b/>
        </w:rPr>
      </w:pPr>
    </w:p>
    <w:tbl>
      <w:tblPr>
        <w:tblW w:w="0" w:type="auto"/>
        <w:tblLayout w:type="fixed"/>
        <w:tblLook w:val="0000" w:firstRow="0" w:lastRow="0" w:firstColumn="0" w:lastColumn="0" w:noHBand="0" w:noVBand="0"/>
      </w:tblPr>
      <w:tblGrid>
        <w:gridCol w:w="1656"/>
        <w:gridCol w:w="2016"/>
        <w:gridCol w:w="2016"/>
        <w:gridCol w:w="2016"/>
      </w:tblGrid>
      <w:tr w:rsidR="006530A4" w:rsidRPr="00CA45E5" w14:paraId="2EB26319" w14:textId="77777777" w:rsidTr="003404B6">
        <w:tblPrEx>
          <w:tblCellMar>
            <w:top w:w="0" w:type="dxa"/>
            <w:bottom w:w="0" w:type="dxa"/>
          </w:tblCellMar>
        </w:tblPrEx>
        <w:trPr>
          <w:ins w:id="615" w:author="Muhammad Ghazi Randhawa" w:date="2021-12-20T02:34:00Z"/>
        </w:trPr>
        <w:tc>
          <w:tcPr>
            <w:tcW w:w="1656" w:type="dxa"/>
            <w:tcBorders>
              <w:top w:val="single" w:sz="4" w:space="0" w:color="auto"/>
              <w:left w:val="nil"/>
              <w:bottom w:val="nil"/>
              <w:right w:val="nil"/>
            </w:tcBorders>
          </w:tcPr>
          <w:p w14:paraId="1CA52393" w14:textId="77777777" w:rsidR="006530A4" w:rsidRPr="00CA45E5" w:rsidRDefault="006530A4" w:rsidP="00CA45E5">
            <w:pPr>
              <w:widowControl w:val="0"/>
              <w:autoSpaceDE w:val="0"/>
              <w:autoSpaceDN w:val="0"/>
              <w:adjustRightInd w:val="0"/>
              <w:jc w:val="both"/>
              <w:rPr>
                <w:ins w:id="616" w:author="Muhammad Ghazi Randhawa" w:date="2021-12-20T02:34:00Z"/>
                <w:rFonts w:ascii="Times New Roman" w:hAnsi="Times New Roman" w:cs="Times New Roman"/>
              </w:rPr>
              <w:pPrChange w:id="617" w:author="Muhammad Ghazi Randhawa" w:date="2021-12-22T08:36:00Z">
                <w:pPr>
                  <w:widowControl w:val="0"/>
                  <w:autoSpaceDE w:val="0"/>
                  <w:autoSpaceDN w:val="0"/>
                  <w:adjustRightInd w:val="0"/>
                </w:pPr>
              </w:pPrChange>
            </w:pPr>
          </w:p>
        </w:tc>
        <w:tc>
          <w:tcPr>
            <w:tcW w:w="2016" w:type="dxa"/>
            <w:tcBorders>
              <w:top w:val="single" w:sz="4" w:space="0" w:color="auto"/>
              <w:left w:val="nil"/>
              <w:bottom w:val="nil"/>
              <w:right w:val="nil"/>
            </w:tcBorders>
          </w:tcPr>
          <w:p w14:paraId="06527A0D" w14:textId="77777777" w:rsidR="006530A4" w:rsidRPr="00CA45E5" w:rsidRDefault="006530A4" w:rsidP="00CA45E5">
            <w:pPr>
              <w:widowControl w:val="0"/>
              <w:autoSpaceDE w:val="0"/>
              <w:autoSpaceDN w:val="0"/>
              <w:adjustRightInd w:val="0"/>
              <w:jc w:val="both"/>
              <w:rPr>
                <w:ins w:id="618" w:author="Muhammad Ghazi Randhawa" w:date="2021-12-20T02:34:00Z"/>
                <w:rFonts w:ascii="Times New Roman" w:hAnsi="Times New Roman" w:cs="Times New Roman"/>
              </w:rPr>
              <w:pPrChange w:id="619" w:author="Muhammad Ghazi Randhawa" w:date="2021-12-22T08:36:00Z">
                <w:pPr>
                  <w:widowControl w:val="0"/>
                  <w:autoSpaceDE w:val="0"/>
                  <w:autoSpaceDN w:val="0"/>
                  <w:adjustRightInd w:val="0"/>
                  <w:jc w:val="center"/>
                </w:pPr>
              </w:pPrChange>
            </w:pPr>
            <w:ins w:id="620" w:author="Muhammad Ghazi Randhawa" w:date="2021-12-20T02:34:00Z">
              <w:r w:rsidRPr="00CA45E5">
                <w:rPr>
                  <w:rFonts w:ascii="Times New Roman" w:hAnsi="Times New Roman" w:cs="Times New Roman"/>
                </w:rPr>
                <w:t>(1)</w:t>
              </w:r>
            </w:ins>
          </w:p>
        </w:tc>
        <w:tc>
          <w:tcPr>
            <w:tcW w:w="2016" w:type="dxa"/>
            <w:tcBorders>
              <w:top w:val="single" w:sz="4" w:space="0" w:color="auto"/>
              <w:left w:val="nil"/>
              <w:bottom w:val="nil"/>
              <w:right w:val="nil"/>
            </w:tcBorders>
          </w:tcPr>
          <w:p w14:paraId="2520E851" w14:textId="77777777" w:rsidR="006530A4" w:rsidRPr="00CA45E5" w:rsidRDefault="006530A4" w:rsidP="00CA45E5">
            <w:pPr>
              <w:widowControl w:val="0"/>
              <w:autoSpaceDE w:val="0"/>
              <w:autoSpaceDN w:val="0"/>
              <w:adjustRightInd w:val="0"/>
              <w:jc w:val="both"/>
              <w:rPr>
                <w:ins w:id="621" w:author="Muhammad Ghazi Randhawa" w:date="2021-12-20T02:34:00Z"/>
                <w:rFonts w:ascii="Times New Roman" w:hAnsi="Times New Roman" w:cs="Times New Roman"/>
              </w:rPr>
              <w:pPrChange w:id="622" w:author="Muhammad Ghazi Randhawa" w:date="2021-12-22T08:36:00Z">
                <w:pPr>
                  <w:widowControl w:val="0"/>
                  <w:autoSpaceDE w:val="0"/>
                  <w:autoSpaceDN w:val="0"/>
                  <w:adjustRightInd w:val="0"/>
                  <w:jc w:val="center"/>
                </w:pPr>
              </w:pPrChange>
            </w:pPr>
            <w:ins w:id="623" w:author="Muhammad Ghazi Randhawa" w:date="2021-12-20T02:34:00Z">
              <w:r w:rsidRPr="00CA45E5">
                <w:rPr>
                  <w:rFonts w:ascii="Times New Roman" w:hAnsi="Times New Roman" w:cs="Times New Roman"/>
                </w:rPr>
                <w:t>(2)</w:t>
              </w:r>
            </w:ins>
          </w:p>
        </w:tc>
        <w:tc>
          <w:tcPr>
            <w:tcW w:w="2016" w:type="dxa"/>
            <w:tcBorders>
              <w:top w:val="single" w:sz="4" w:space="0" w:color="auto"/>
              <w:left w:val="nil"/>
              <w:bottom w:val="nil"/>
              <w:right w:val="nil"/>
            </w:tcBorders>
          </w:tcPr>
          <w:p w14:paraId="7A7D299D" w14:textId="77777777" w:rsidR="006530A4" w:rsidRPr="00CA45E5" w:rsidRDefault="006530A4" w:rsidP="00CA45E5">
            <w:pPr>
              <w:widowControl w:val="0"/>
              <w:autoSpaceDE w:val="0"/>
              <w:autoSpaceDN w:val="0"/>
              <w:adjustRightInd w:val="0"/>
              <w:jc w:val="both"/>
              <w:rPr>
                <w:ins w:id="624" w:author="Muhammad Ghazi Randhawa" w:date="2021-12-20T02:34:00Z"/>
                <w:rFonts w:ascii="Times New Roman" w:hAnsi="Times New Roman" w:cs="Times New Roman"/>
              </w:rPr>
              <w:pPrChange w:id="625" w:author="Muhammad Ghazi Randhawa" w:date="2021-12-22T08:36:00Z">
                <w:pPr>
                  <w:widowControl w:val="0"/>
                  <w:autoSpaceDE w:val="0"/>
                  <w:autoSpaceDN w:val="0"/>
                  <w:adjustRightInd w:val="0"/>
                  <w:jc w:val="center"/>
                </w:pPr>
              </w:pPrChange>
            </w:pPr>
            <w:ins w:id="626" w:author="Muhammad Ghazi Randhawa" w:date="2021-12-20T02:34:00Z">
              <w:r w:rsidRPr="00CA45E5">
                <w:rPr>
                  <w:rFonts w:ascii="Times New Roman" w:hAnsi="Times New Roman" w:cs="Times New Roman"/>
                </w:rPr>
                <w:t>(3)</w:t>
              </w:r>
            </w:ins>
          </w:p>
        </w:tc>
      </w:tr>
      <w:tr w:rsidR="006530A4" w:rsidRPr="00CA45E5" w14:paraId="3461EA43" w14:textId="77777777" w:rsidTr="003404B6">
        <w:tblPrEx>
          <w:tblCellMar>
            <w:top w:w="0" w:type="dxa"/>
            <w:bottom w:w="0" w:type="dxa"/>
          </w:tblCellMar>
        </w:tblPrEx>
        <w:trPr>
          <w:ins w:id="627" w:author="Muhammad Ghazi Randhawa" w:date="2021-12-20T02:34:00Z"/>
        </w:trPr>
        <w:tc>
          <w:tcPr>
            <w:tcW w:w="1656" w:type="dxa"/>
            <w:tcBorders>
              <w:top w:val="nil"/>
              <w:left w:val="nil"/>
              <w:bottom w:val="nil"/>
              <w:right w:val="nil"/>
            </w:tcBorders>
          </w:tcPr>
          <w:p w14:paraId="0C9081B0" w14:textId="1E9080A9" w:rsidR="006530A4" w:rsidRPr="00CA45E5" w:rsidRDefault="00F515B9" w:rsidP="00CA45E5">
            <w:pPr>
              <w:widowControl w:val="0"/>
              <w:autoSpaceDE w:val="0"/>
              <w:autoSpaceDN w:val="0"/>
              <w:adjustRightInd w:val="0"/>
              <w:jc w:val="both"/>
              <w:rPr>
                <w:ins w:id="628" w:author="Muhammad Ghazi Randhawa" w:date="2021-12-20T02:34:00Z"/>
                <w:rFonts w:ascii="Times New Roman" w:hAnsi="Times New Roman" w:cs="Times New Roman"/>
              </w:rPr>
              <w:pPrChange w:id="629" w:author="Muhammad Ghazi Randhawa" w:date="2021-12-22T08:36:00Z">
                <w:pPr>
                  <w:widowControl w:val="0"/>
                  <w:autoSpaceDE w:val="0"/>
                  <w:autoSpaceDN w:val="0"/>
                  <w:adjustRightInd w:val="0"/>
                </w:pPr>
              </w:pPrChange>
            </w:pPr>
            <w:ins w:id="630" w:author="Muhammad Ghazi Randhawa" w:date="2021-12-21T10:08:00Z">
              <w:r w:rsidRPr="00CA45E5">
                <w:rPr>
                  <w:rFonts w:ascii="Times New Roman" w:hAnsi="Times New Roman" w:cs="Times New Roman"/>
                </w:rPr>
                <w:t>“Importance to vote”</w:t>
              </w:r>
            </w:ins>
          </w:p>
        </w:tc>
        <w:tc>
          <w:tcPr>
            <w:tcW w:w="2016" w:type="dxa"/>
            <w:tcBorders>
              <w:top w:val="nil"/>
              <w:left w:val="nil"/>
              <w:bottom w:val="nil"/>
              <w:right w:val="nil"/>
            </w:tcBorders>
          </w:tcPr>
          <w:p w14:paraId="1ECBFAFB" w14:textId="417C14D9" w:rsidR="006530A4" w:rsidRPr="00CA45E5" w:rsidRDefault="002B3CEA" w:rsidP="00CA45E5">
            <w:pPr>
              <w:widowControl w:val="0"/>
              <w:autoSpaceDE w:val="0"/>
              <w:autoSpaceDN w:val="0"/>
              <w:adjustRightInd w:val="0"/>
              <w:jc w:val="both"/>
              <w:rPr>
                <w:ins w:id="631" w:author="Muhammad Ghazi Randhawa" w:date="2021-12-20T02:34:00Z"/>
                <w:rFonts w:ascii="Times New Roman" w:hAnsi="Times New Roman" w:cs="Times New Roman"/>
              </w:rPr>
              <w:pPrChange w:id="632" w:author="Muhammad Ghazi Randhawa" w:date="2021-12-22T08:36:00Z">
                <w:pPr>
                  <w:widowControl w:val="0"/>
                  <w:autoSpaceDE w:val="0"/>
                  <w:autoSpaceDN w:val="0"/>
                  <w:adjustRightInd w:val="0"/>
                  <w:jc w:val="center"/>
                </w:pPr>
              </w:pPrChange>
            </w:pPr>
            <w:ins w:id="633" w:author="Muhammad Ghazi Randhawa" w:date="2021-12-22T08:20:00Z">
              <w:r w:rsidRPr="00CA45E5">
                <w:rPr>
                  <w:rFonts w:ascii="Times New Roman" w:hAnsi="Times New Roman" w:cs="Times New Roman"/>
                </w:rPr>
                <w:t>Preparedness</w:t>
              </w:r>
            </w:ins>
          </w:p>
        </w:tc>
        <w:tc>
          <w:tcPr>
            <w:tcW w:w="2016" w:type="dxa"/>
            <w:tcBorders>
              <w:top w:val="nil"/>
              <w:left w:val="nil"/>
              <w:bottom w:val="nil"/>
              <w:right w:val="nil"/>
            </w:tcBorders>
          </w:tcPr>
          <w:p w14:paraId="126831F3" w14:textId="62CC8053" w:rsidR="006530A4" w:rsidRPr="00CA45E5" w:rsidRDefault="002B3CEA" w:rsidP="00CA45E5">
            <w:pPr>
              <w:widowControl w:val="0"/>
              <w:autoSpaceDE w:val="0"/>
              <w:autoSpaceDN w:val="0"/>
              <w:adjustRightInd w:val="0"/>
              <w:jc w:val="both"/>
              <w:rPr>
                <w:ins w:id="634" w:author="Muhammad Ghazi Randhawa" w:date="2021-12-20T02:34:00Z"/>
                <w:rFonts w:ascii="Times New Roman" w:hAnsi="Times New Roman" w:cs="Times New Roman"/>
              </w:rPr>
              <w:pPrChange w:id="635" w:author="Muhammad Ghazi Randhawa" w:date="2021-12-22T08:36:00Z">
                <w:pPr>
                  <w:widowControl w:val="0"/>
                  <w:autoSpaceDE w:val="0"/>
                  <w:autoSpaceDN w:val="0"/>
                  <w:adjustRightInd w:val="0"/>
                  <w:jc w:val="center"/>
                </w:pPr>
              </w:pPrChange>
            </w:pPr>
            <w:ins w:id="636" w:author="Muhammad Ghazi Randhawa" w:date="2021-12-22T08:20:00Z">
              <w:r w:rsidRPr="00CA45E5">
                <w:rPr>
                  <w:rFonts w:ascii="Times New Roman" w:hAnsi="Times New Roman" w:cs="Times New Roman"/>
                </w:rPr>
                <w:t>Vulnerability</w:t>
              </w:r>
            </w:ins>
          </w:p>
        </w:tc>
        <w:tc>
          <w:tcPr>
            <w:tcW w:w="2016" w:type="dxa"/>
            <w:tcBorders>
              <w:top w:val="nil"/>
              <w:left w:val="nil"/>
              <w:bottom w:val="nil"/>
              <w:right w:val="nil"/>
            </w:tcBorders>
          </w:tcPr>
          <w:p w14:paraId="4250E4AF" w14:textId="77777777" w:rsidR="006530A4" w:rsidRPr="00CA45E5" w:rsidRDefault="006530A4" w:rsidP="00CA45E5">
            <w:pPr>
              <w:widowControl w:val="0"/>
              <w:autoSpaceDE w:val="0"/>
              <w:autoSpaceDN w:val="0"/>
              <w:adjustRightInd w:val="0"/>
              <w:jc w:val="both"/>
              <w:rPr>
                <w:ins w:id="637" w:author="Muhammad Ghazi Randhawa" w:date="2021-12-20T02:34:00Z"/>
                <w:rFonts w:ascii="Times New Roman" w:hAnsi="Times New Roman" w:cs="Times New Roman"/>
              </w:rPr>
              <w:pPrChange w:id="638" w:author="Muhammad Ghazi Randhawa" w:date="2021-12-22T08:36:00Z">
                <w:pPr>
                  <w:widowControl w:val="0"/>
                  <w:autoSpaceDE w:val="0"/>
                  <w:autoSpaceDN w:val="0"/>
                  <w:adjustRightInd w:val="0"/>
                  <w:jc w:val="center"/>
                </w:pPr>
              </w:pPrChange>
            </w:pPr>
            <w:ins w:id="639" w:author="Muhammad Ghazi Randhawa" w:date="2021-12-20T02:34:00Z">
              <w:r w:rsidRPr="00CA45E5">
                <w:rPr>
                  <w:rFonts w:ascii="Times New Roman" w:hAnsi="Times New Roman" w:cs="Times New Roman"/>
                </w:rPr>
                <w:t>vulnerability and Preparedness</w:t>
              </w:r>
            </w:ins>
          </w:p>
        </w:tc>
      </w:tr>
      <w:tr w:rsidR="006530A4" w:rsidRPr="00CA45E5" w14:paraId="352AF895" w14:textId="77777777" w:rsidTr="003404B6">
        <w:tblPrEx>
          <w:tblCellMar>
            <w:top w:w="0" w:type="dxa"/>
            <w:bottom w:w="0" w:type="dxa"/>
          </w:tblCellMar>
        </w:tblPrEx>
        <w:trPr>
          <w:ins w:id="640" w:author="Muhammad Ghazi Randhawa" w:date="2021-12-20T02:34:00Z"/>
        </w:trPr>
        <w:tc>
          <w:tcPr>
            <w:tcW w:w="1656" w:type="dxa"/>
            <w:tcBorders>
              <w:top w:val="single" w:sz="4" w:space="0" w:color="auto"/>
              <w:left w:val="nil"/>
              <w:bottom w:val="nil"/>
              <w:right w:val="nil"/>
            </w:tcBorders>
          </w:tcPr>
          <w:p w14:paraId="2B64DA44" w14:textId="77777777" w:rsidR="006530A4" w:rsidRPr="00CA45E5" w:rsidRDefault="006530A4" w:rsidP="00CA45E5">
            <w:pPr>
              <w:widowControl w:val="0"/>
              <w:autoSpaceDE w:val="0"/>
              <w:autoSpaceDN w:val="0"/>
              <w:adjustRightInd w:val="0"/>
              <w:jc w:val="both"/>
              <w:rPr>
                <w:ins w:id="641" w:author="Muhammad Ghazi Randhawa" w:date="2021-12-20T02:34:00Z"/>
                <w:rFonts w:ascii="Times New Roman" w:hAnsi="Times New Roman" w:cs="Times New Roman"/>
              </w:rPr>
              <w:pPrChange w:id="642" w:author="Muhammad Ghazi Randhawa" w:date="2021-12-22T08:36:00Z">
                <w:pPr>
                  <w:widowControl w:val="0"/>
                  <w:autoSpaceDE w:val="0"/>
                  <w:autoSpaceDN w:val="0"/>
                  <w:adjustRightInd w:val="0"/>
                </w:pPr>
              </w:pPrChange>
            </w:pPr>
            <w:ins w:id="643" w:author="Muhammad Ghazi Randhawa" w:date="2021-12-20T02:34:00Z">
              <w:r w:rsidRPr="00CA45E5">
                <w:rPr>
                  <w:rFonts w:ascii="Times New Roman" w:hAnsi="Times New Roman" w:cs="Times New Roman"/>
                </w:rPr>
                <w:t>preparedness</w:t>
              </w:r>
            </w:ins>
          </w:p>
        </w:tc>
        <w:tc>
          <w:tcPr>
            <w:tcW w:w="2016" w:type="dxa"/>
            <w:tcBorders>
              <w:top w:val="single" w:sz="4" w:space="0" w:color="auto"/>
              <w:left w:val="nil"/>
              <w:bottom w:val="nil"/>
              <w:right w:val="nil"/>
            </w:tcBorders>
          </w:tcPr>
          <w:p w14:paraId="571638F2" w14:textId="77777777" w:rsidR="006530A4" w:rsidRPr="00CA45E5" w:rsidRDefault="006530A4" w:rsidP="00CA45E5">
            <w:pPr>
              <w:widowControl w:val="0"/>
              <w:autoSpaceDE w:val="0"/>
              <w:autoSpaceDN w:val="0"/>
              <w:adjustRightInd w:val="0"/>
              <w:jc w:val="both"/>
              <w:rPr>
                <w:ins w:id="644" w:author="Muhammad Ghazi Randhawa" w:date="2021-12-20T02:34:00Z"/>
                <w:rFonts w:ascii="Times New Roman" w:hAnsi="Times New Roman" w:cs="Times New Roman"/>
              </w:rPr>
              <w:pPrChange w:id="645" w:author="Muhammad Ghazi Randhawa" w:date="2021-12-22T08:36:00Z">
                <w:pPr>
                  <w:widowControl w:val="0"/>
                  <w:autoSpaceDE w:val="0"/>
                  <w:autoSpaceDN w:val="0"/>
                  <w:adjustRightInd w:val="0"/>
                  <w:jc w:val="center"/>
                </w:pPr>
              </w:pPrChange>
            </w:pPr>
            <w:ins w:id="646" w:author="Muhammad Ghazi Randhawa" w:date="2021-12-20T02:34:00Z">
              <w:r w:rsidRPr="00CA45E5">
                <w:rPr>
                  <w:rFonts w:ascii="Times New Roman" w:hAnsi="Times New Roman" w:cs="Times New Roman"/>
                </w:rPr>
                <w:t>3.843</w:t>
              </w:r>
              <w:r w:rsidRPr="00CA45E5">
                <w:rPr>
                  <w:rFonts w:ascii="Times New Roman" w:hAnsi="Times New Roman" w:cs="Times New Roman"/>
                  <w:vertAlign w:val="superscript"/>
                </w:rPr>
                <w:t>**</w:t>
              </w:r>
            </w:ins>
          </w:p>
        </w:tc>
        <w:tc>
          <w:tcPr>
            <w:tcW w:w="2016" w:type="dxa"/>
            <w:tcBorders>
              <w:top w:val="single" w:sz="4" w:space="0" w:color="auto"/>
              <w:left w:val="nil"/>
              <w:bottom w:val="nil"/>
              <w:right w:val="nil"/>
            </w:tcBorders>
          </w:tcPr>
          <w:p w14:paraId="0A937861" w14:textId="77777777" w:rsidR="006530A4" w:rsidRPr="00CA45E5" w:rsidRDefault="006530A4" w:rsidP="00CA45E5">
            <w:pPr>
              <w:widowControl w:val="0"/>
              <w:autoSpaceDE w:val="0"/>
              <w:autoSpaceDN w:val="0"/>
              <w:adjustRightInd w:val="0"/>
              <w:jc w:val="both"/>
              <w:rPr>
                <w:ins w:id="647" w:author="Muhammad Ghazi Randhawa" w:date="2021-12-20T02:34:00Z"/>
                <w:rFonts w:ascii="Times New Roman" w:hAnsi="Times New Roman" w:cs="Times New Roman"/>
              </w:rPr>
              <w:pPrChange w:id="648" w:author="Muhammad Ghazi Randhawa" w:date="2021-12-22T08:36:00Z">
                <w:pPr>
                  <w:widowControl w:val="0"/>
                  <w:autoSpaceDE w:val="0"/>
                  <w:autoSpaceDN w:val="0"/>
                  <w:adjustRightInd w:val="0"/>
                  <w:jc w:val="center"/>
                </w:pPr>
              </w:pPrChange>
            </w:pPr>
          </w:p>
        </w:tc>
        <w:tc>
          <w:tcPr>
            <w:tcW w:w="2016" w:type="dxa"/>
            <w:tcBorders>
              <w:top w:val="single" w:sz="4" w:space="0" w:color="auto"/>
              <w:left w:val="nil"/>
              <w:bottom w:val="nil"/>
              <w:right w:val="nil"/>
            </w:tcBorders>
          </w:tcPr>
          <w:p w14:paraId="567DDA42" w14:textId="77777777" w:rsidR="006530A4" w:rsidRPr="00CA45E5" w:rsidRDefault="006530A4" w:rsidP="00CA45E5">
            <w:pPr>
              <w:widowControl w:val="0"/>
              <w:autoSpaceDE w:val="0"/>
              <w:autoSpaceDN w:val="0"/>
              <w:adjustRightInd w:val="0"/>
              <w:jc w:val="both"/>
              <w:rPr>
                <w:ins w:id="649" w:author="Muhammad Ghazi Randhawa" w:date="2021-12-20T02:34:00Z"/>
                <w:rFonts w:ascii="Times New Roman" w:hAnsi="Times New Roman" w:cs="Times New Roman"/>
              </w:rPr>
              <w:pPrChange w:id="650" w:author="Muhammad Ghazi Randhawa" w:date="2021-12-22T08:36:00Z">
                <w:pPr>
                  <w:widowControl w:val="0"/>
                  <w:autoSpaceDE w:val="0"/>
                  <w:autoSpaceDN w:val="0"/>
                  <w:adjustRightInd w:val="0"/>
                  <w:jc w:val="center"/>
                </w:pPr>
              </w:pPrChange>
            </w:pPr>
            <w:ins w:id="651" w:author="Muhammad Ghazi Randhawa" w:date="2021-12-20T02:34:00Z">
              <w:r w:rsidRPr="00CA45E5">
                <w:rPr>
                  <w:rFonts w:ascii="Times New Roman" w:hAnsi="Times New Roman" w:cs="Times New Roman"/>
                </w:rPr>
                <w:t>4.201</w:t>
              </w:r>
              <w:r w:rsidRPr="00CA45E5">
                <w:rPr>
                  <w:rFonts w:ascii="Times New Roman" w:hAnsi="Times New Roman" w:cs="Times New Roman"/>
                  <w:vertAlign w:val="superscript"/>
                </w:rPr>
                <w:t>**</w:t>
              </w:r>
            </w:ins>
          </w:p>
        </w:tc>
      </w:tr>
      <w:tr w:rsidR="006530A4" w:rsidRPr="00CA45E5" w14:paraId="4604098C" w14:textId="77777777" w:rsidTr="003404B6">
        <w:tblPrEx>
          <w:tblCellMar>
            <w:top w:w="0" w:type="dxa"/>
            <w:bottom w:w="0" w:type="dxa"/>
          </w:tblCellMar>
        </w:tblPrEx>
        <w:trPr>
          <w:ins w:id="652" w:author="Muhammad Ghazi Randhawa" w:date="2021-12-20T02:34:00Z"/>
        </w:trPr>
        <w:tc>
          <w:tcPr>
            <w:tcW w:w="1656" w:type="dxa"/>
            <w:tcBorders>
              <w:top w:val="nil"/>
              <w:left w:val="nil"/>
              <w:bottom w:val="nil"/>
              <w:right w:val="nil"/>
            </w:tcBorders>
          </w:tcPr>
          <w:p w14:paraId="4C8F4777" w14:textId="77777777" w:rsidR="006530A4" w:rsidRPr="00CA45E5" w:rsidRDefault="006530A4" w:rsidP="00CA45E5">
            <w:pPr>
              <w:widowControl w:val="0"/>
              <w:autoSpaceDE w:val="0"/>
              <w:autoSpaceDN w:val="0"/>
              <w:adjustRightInd w:val="0"/>
              <w:jc w:val="both"/>
              <w:rPr>
                <w:ins w:id="653" w:author="Muhammad Ghazi Randhawa" w:date="2021-12-20T02:34:00Z"/>
                <w:rFonts w:ascii="Times New Roman" w:hAnsi="Times New Roman" w:cs="Times New Roman"/>
              </w:rPr>
              <w:pPrChange w:id="654" w:author="Muhammad Ghazi Randhawa" w:date="2021-12-22T08:36:00Z">
                <w:pPr>
                  <w:widowControl w:val="0"/>
                  <w:autoSpaceDE w:val="0"/>
                  <w:autoSpaceDN w:val="0"/>
                  <w:adjustRightInd w:val="0"/>
                </w:pPr>
              </w:pPrChange>
            </w:pPr>
          </w:p>
        </w:tc>
        <w:tc>
          <w:tcPr>
            <w:tcW w:w="2016" w:type="dxa"/>
            <w:tcBorders>
              <w:top w:val="nil"/>
              <w:left w:val="nil"/>
              <w:bottom w:val="nil"/>
              <w:right w:val="nil"/>
            </w:tcBorders>
          </w:tcPr>
          <w:p w14:paraId="2FB58A2E" w14:textId="77777777" w:rsidR="006530A4" w:rsidRPr="00CA45E5" w:rsidRDefault="006530A4" w:rsidP="00CA45E5">
            <w:pPr>
              <w:widowControl w:val="0"/>
              <w:autoSpaceDE w:val="0"/>
              <w:autoSpaceDN w:val="0"/>
              <w:adjustRightInd w:val="0"/>
              <w:jc w:val="both"/>
              <w:rPr>
                <w:ins w:id="655" w:author="Muhammad Ghazi Randhawa" w:date="2021-12-20T02:34:00Z"/>
                <w:rFonts w:ascii="Times New Roman" w:hAnsi="Times New Roman" w:cs="Times New Roman"/>
              </w:rPr>
              <w:pPrChange w:id="656" w:author="Muhammad Ghazi Randhawa" w:date="2021-12-22T08:36:00Z">
                <w:pPr>
                  <w:widowControl w:val="0"/>
                  <w:autoSpaceDE w:val="0"/>
                  <w:autoSpaceDN w:val="0"/>
                  <w:adjustRightInd w:val="0"/>
                  <w:jc w:val="center"/>
                </w:pPr>
              </w:pPrChange>
            </w:pPr>
            <w:ins w:id="657" w:author="Muhammad Ghazi Randhawa" w:date="2021-12-20T02:34:00Z">
              <w:r w:rsidRPr="00CA45E5">
                <w:rPr>
                  <w:rFonts w:ascii="Times New Roman" w:hAnsi="Times New Roman" w:cs="Times New Roman"/>
                </w:rPr>
                <w:t>(3.38)</w:t>
              </w:r>
            </w:ins>
          </w:p>
        </w:tc>
        <w:tc>
          <w:tcPr>
            <w:tcW w:w="2016" w:type="dxa"/>
            <w:tcBorders>
              <w:top w:val="nil"/>
              <w:left w:val="nil"/>
              <w:bottom w:val="nil"/>
              <w:right w:val="nil"/>
            </w:tcBorders>
          </w:tcPr>
          <w:p w14:paraId="6282DA67" w14:textId="77777777" w:rsidR="006530A4" w:rsidRPr="00CA45E5" w:rsidRDefault="006530A4" w:rsidP="00CA45E5">
            <w:pPr>
              <w:widowControl w:val="0"/>
              <w:autoSpaceDE w:val="0"/>
              <w:autoSpaceDN w:val="0"/>
              <w:adjustRightInd w:val="0"/>
              <w:jc w:val="both"/>
              <w:rPr>
                <w:ins w:id="658" w:author="Muhammad Ghazi Randhawa" w:date="2021-12-20T02:34:00Z"/>
                <w:rFonts w:ascii="Times New Roman" w:hAnsi="Times New Roman" w:cs="Times New Roman"/>
              </w:rPr>
              <w:pPrChange w:id="659" w:author="Muhammad Ghazi Randhawa" w:date="2021-12-22T08:36:00Z">
                <w:pPr>
                  <w:widowControl w:val="0"/>
                  <w:autoSpaceDE w:val="0"/>
                  <w:autoSpaceDN w:val="0"/>
                  <w:adjustRightInd w:val="0"/>
                  <w:jc w:val="center"/>
                </w:pPr>
              </w:pPrChange>
            </w:pPr>
          </w:p>
        </w:tc>
        <w:tc>
          <w:tcPr>
            <w:tcW w:w="2016" w:type="dxa"/>
            <w:tcBorders>
              <w:top w:val="nil"/>
              <w:left w:val="nil"/>
              <w:bottom w:val="nil"/>
              <w:right w:val="nil"/>
            </w:tcBorders>
          </w:tcPr>
          <w:p w14:paraId="51019D80" w14:textId="77777777" w:rsidR="006530A4" w:rsidRPr="00CA45E5" w:rsidRDefault="006530A4" w:rsidP="00CA45E5">
            <w:pPr>
              <w:widowControl w:val="0"/>
              <w:autoSpaceDE w:val="0"/>
              <w:autoSpaceDN w:val="0"/>
              <w:adjustRightInd w:val="0"/>
              <w:jc w:val="both"/>
              <w:rPr>
                <w:ins w:id="660" w:author="Muhammad Ghazi Randhawa" w:date="2021-12-20T02:34:00Z"/>
                <w:rFonts w:ascii="Times New Roman" w:hAnsi="Times New Roman" w:cs="Times New Roman"/>
              </w:rPr>
              <w:pPrChange w:id="661" w:author="Muhammad Ghazi Randhawa" w:date="2021-12-22T08:36:00Z">
                <w:pPr>
                  <w:widowControl w:val="0"/>
                  <w:autoSpaceDE w:val="0"/>
                  <w:autoSpaceDN w:val="0"/>
                  <w:adjustRightInd w:val="0"/>
                  <w:jc w:val="center"/>
                </w:pPr>
              </w:pPrChange>
            </w:pPr>
            <w:ins w:id="662" w:author="Muhammad Ghazi Randhawa" w:date="2021-12-20T02:34:00Z">
              <w:r w:rsidRPr="00CA45E5">
                <w:rPr>
                  <w:rFonts w:ascii="Times New Roman" w:hAnsi="Times New Roman" w:cs="Times New Roman"/>
                </w:rPr>
                <w:t>(3.45)</w:t>
              </w:r>
            </w:ins>
          </w:p>
        </w:tc>
      </w:tr>
      <w:tr w:rsidR="006530A4" w:rsidRPr="00CA45E5" w14:paraId="2272B848" w14:textId="77777777" w:rsidTr="003404B6">
        <w:tblPrEx>
          <w:tblCellMar>
            <w:top w:w="0" w:type="dxa"/>
            <w:bottom w:w="0" w:type="dxa"/>
          </w:tblCellMar>
        </w:tblPrEx>
        <w:trPr>
          <w:ins w:id="663" w:author="Muhammad Ghazi Randhawa" w:date="2021-12-20T02:34:00Z"/>
        </w:trPr>
        <w:tc>
          <w:tcPr>
            <w:tcW w:w="1656" w:type="dxa"/>
            <w:tcBorders>
              <w:top w:val="nil"/>
              <w:left w:val="nil"/>
              <w:bottom w:val="nil"/>
              <w:right w:val="nil"/>
            </w:tcBorders>
          </w:tcPr>
          <w:p w14:paraId="23EF15BB" w14:textId="77777777" w:rsidR="006530A4" w:rsidRPr="00CA45E5" w:rsidRDefault="006530A4" w:rsidP="00CA45E5">
            <w:pPr>
              <w:widowControl w:val="0"/>
              <w:autoSpaceDE w:val="0"/>
              <w:autoSpaceDN w:val="0"/>
              <w:adjustRightInd w:val="0"/>
              <w:jc w:val="both"/>
              <w:rPr>
                <w:ins w:id="664" w:author="Muhammad Ghazi Randhawa" w:date="2021-12-20T02:34:00Z"/>
                <w:rFonts w:ascii="Times New Roman" w:hAnsi="Times New Roman" w:cs="Times New Roman"/>
              </w:rPr>
              <w:pPrChange w:id="665" w:author="Muhammad Ghazi Randhawa" w:date="2021-12-22T08:36:00Z">
                <w:pPr>
                  <w:widowControl w:val="0"/>
                  <w:autoSpaceDE w:val="0"/>
                  <w:autoSpaceDN w:val="0"/>
                  <w:adjustRightInd w:val="0"/>
                </w:pPr>
              </w:pPrChange>
            </w:pPr>
          </w:p>
        </w:tc>
        <w:tc>
          <w:tcPr>
            <w:tcW w:w="2016" w:type="dxa"/>
            <w:tcBorders>
              <w:top w:val="nil"/>
              <w:left w:val="nil"/>
              <w:bottom w:val="nil"/>
              <w:right w:val="nil"/>
            </w:tcBorders>
          </w:tcPr>
          <w:p w14:paraId="2621608E" w14:textId="77777777" w:rsidR="006530A4" w:rsidRPr="00CA45E5" w:rsidRDefault="006530A4" w:rsidP="00CA45E5">
            <w:pPr>
              <w:widowControl w:val="0"/>
              <w:autoSpaceDE w:val="0"/>
              <w:autoSpaceDN w:val="0"/>
              <w:adjustRightInd w:val="0"/>
              <w:jc w:val="both"/>
              <w:rPr>
                <w:ins w:id="666" w:author="Muhammad Ghazi Randhawa" w:date="2021-12-20T02:34:00Z"/>
                <w:rFonts w:ascii="Times New Roman" w:hAnsi="Times New Roman" w:cs="Times New Roman"/>
              </w:rPr>
              <w:pPrChange w:id="667" w:author="Muhammad Ghazi Randhawa" w:date="2021-12-22T08:36:00Z">
                <w:pPr>
                  <w:widowControl w:val="0"/>
                  <w:autoSpaceDE w:val="0"/>
                  <w:autoSpaceDN w:val="0"/>
                  <w:adjustRightInd w:val="0"/>
                </w:pPr>
              </w:pPrChange>
            </w:pPr>
          </w:p>
        </w:tc>
        <w:tc>
          <w:tcPr>
            <w:tcW w:w="2016" w:type="dxa"/>
            <w:tcBorders>
              <w:top w:val="nil"/>
              <w:left w:val="nil"/>
              <w:bottom w:val="nil"/>
              <w:right w:val="nil"/>
            </w:tcBorders>
          </w:tcPr>
          <w:p w14:paraId="6981F536" w14:textId="77777777" w:rsidR="006530A4" w:rsidRPr="00CA45E5" w:rsidRDefault="006530A4" w:rsidP="00CA45E5">
            <w:pPr>
              <w:widowControl w:val="0"/>
              <w:autoSpaceDE w:val="0"/>
              <w:autoSpaceDN w:val="0"/>
              <w:adjustRightInd w:val="0"/>
              <w:jc w:val="both"/>
              <w:rPr>
                <w:ins w:id="668" w:author="Muhammad Ghazi Randhawa" w:date="2021-12-20T02:34:00Z"/>
                <w:rFonts w:ascii="Times New Roman" w:hAnsi="Times New Roman" w:cs="Times New Roman"/>
              </w:rPr>
              <w:pPrChange w:id="669" w:author="Muhammad Ghazi Randhawa" w:date="2021-12-22T08:36:00Z">
                <w:pPr>
                  <w:widowControl w:val="0"/>
                  <w:autoSpaceDE w:val="0"/>
                  <w:autoSpaceDN w:val="0"/>
                  <w:adjustRightInd w:val="0"/>
                </w:pPr>
              </w:pPrChange>
            </w:pPr>
          </w:p>
        </w:tc>
        <w:tc>
          <w:tcPr>
            <w:tcW w:w="2016" w:type="dxa"/>
            <w:tcBorders>
              <w:top w:val="nil"/>
              <w:left w:val="nil"/>
              <w:bottom w:val="nil"/>
              <w:right w:val="nil"/>
            </w:tcBorders>
          </w:tcPr>
          <w:p w14:paraId="39A8F95A" w14:textId="77777777" w:rsidR="006530A4" w:rsidRPr="00CA45E5" w:rsidRDefault="006530A4" w:rsidP="00CA45E5">
            <w:pPr>
              <w:widowControl w:val="0"/>
              <w:autoSpaceDE w:val="0"/>
              <w:autoSpaceDN w:val="0"/>
              <w:adjustRightInd w:val="0"/>
              <w:jc w:val="both"/>
              <w:rPr>
                <w:ins w:id="670" w:author="Muhammad Ghazi Randhawa" w:date="2021-12-20T02:34:00Z"/>
                <w:rFonts w:ascii="Times New Roman" w:hAnsi="Times New Roman" w:cs="Times New Roman"/>
              </w:rPr>
              <w:pPrChange w:id="671" w:author="Muhammad Ghazi Randhawa" w:date="2021-12-22T08:36:00Z">
                <w:pPr>
                  <w:widowControl w:val="0"/>
                  <w:autoSpaceDE w:val="0"/>
                  <w:autoSpaceDN w:val="0"/>
                  <w:adjustRightInd w:val="0"/>
                </w:pPr>
              </w:pPrChange>
            </w:pPr>
          </w:p>
        </w:tc>
      </w:tr>
      <w:tr w:rsidR="006530A4" w:rsidRPr="00CA45E5" w14:paraId="0092B3C2" w14:textId="77777777" w:rsidTr="003404B6">
        <w:tblPrEx>
          <w:tblCellMar>
            <w:top w:w="0" w:type="dxa"/>
            <w:bottom w:w="0" w:type="dxa"/>
          </w:tblCellMar>
        </w:tblPrEx>
        <w:trPr>
          <w:ins w:id="672" w:author="Muhammad Ghazi Randhawa" w:date="2021-12-20T02:34:00Z"/>
        </w:trPr>
        <w:tc>
          <w:tcPr>
            <w:tcW w:w="1656" w:type="dxa"/>
            <w:tcBorders>
              <w:top w:val="nil"/>
              <w:left w:val="nil"/>
              <w:bottom w:val="nil"/>
              <w:right w:val="nil"/>
            </w:tcBorders>
          </w:tcPr>
          <w:p w14:paraId="261459AE" w14:textId="77777777" w:rsidR="006530A4" w:rsidRPr="00CA45E5" w:rsidRDefault="006530A4" w:rsidP="00CA45E5">
            <w:pPr>
              <w:widowControl w:val="0"/>
              <w:autoSpaceDE w:val="0"/>
              <w:autoSpaceDN w:val="0"/>
              <w:adjustRightInd w:val="0"/>
              <w:jc w:val="both"/>
              <w:rPr>
                <w:ins w:id="673" w:author="Muhammad Ghazi Randhawa" w:date="2021-12-20T02:34:00Z"/>
                <w:rFonts w:ascii="Times New Roman" w:hAnsi="Times New Roman" w:cs="Times New Roman"/>
              </w:rPr>
              <w:pPrChange w:id="674" w:author="Muhammad Ghazi Randhawa" w:date="2021-12-22T08:36:00Z">
                <w:pPr>
                  <w:widowControl w:val="0"/>
                  <w:autoSpaceDE w:val="0"/>
                  <w:autoSpaceDN w:val="0"/>
                  <w:adjustRightInd w:val="0"/>
                </w:pPr>
              </w:pPrChange>
            </w:pPr>
            <w:ins w:id="675" w:author="Muhammad Ghazi Randhawa" w:date="2021-12-20T02:34:00Z">
              <w:r w:rsidRPr="00CA45E5">
                <w:rPr>
                  <w:rFonts w:ascii="Times New Roman" w:hAnsi="Times New Roman" w:cs="Times New Roman"/>
                </w:rPr>
                <w:t>vulnerability</w:t>
              </w:r>
            </w:ins>
          </w:p>
        </w:tc>
        <w:tc>
          <w:tcPr>
            <w:tcW w:w="2016" w:type="dxa"/>
            <w:tcBorders>
              <w:top w:val="nil"/>
              <w:left w:val="nil"/>
              <w:bottom w:val="nil"/>
              <w:right w:val="nil"/>
            </w:tcBorders>
          </w:tcPr>
          <w:p w14:paraId="75C13289" w14:textId="77777777" w:rsidR="006530A4" w:rsidRPr="00CA45E5" w:rsidRDefault="006530A4" w:rsidP="00CA45E5">
            <w:pPr>
              <w:widowControl w:val="0"/>
              <w:autoSpaceDE w:val="0"/>
              <w:autoSpaceDN w:val="0"/>
              <w:adjustRightInd w:val="0"/>
              <w:jc w:val="both"/>
              <w:rPr>
                <w:ins w:id="676" w:author="Muhammad Ghazi Randhawa" w:date="2021-12-20T02:34:00Z"/>
                <w:rFonts w:ascii="Times New Roman" w:hAnsi="Times New Roman" w:cs="Times New Roman"/>
              </w:rPr>
              <w:pPrChange w:id="677" w:author="Muhammad Ghazi Randhawa" w:date="2021-12-22T08:36:00Z">
                <w:pPr>
                  <w:widowControl w:val="0"/>
                  <w:autoSpaceDE w:val="0"/>
                  <w:autoSpaceDN w:val="0"/>
                  <w:adjustRightInd w:val="0"/>
                  <w:jc w:val="center"/>
                </w:pPr>
              </w:pPrChange>
            </w:pPr>
          </w:p>
        </w:tc>
        <w:tc>
          <w:tcPr>
            <w:tcW w:w="2016" w:type="dxa"/>
            <w:tcBorders>
              <w:top w:val="nil"/>
              <w:left w:val="nil"/>
              <w:bottom w:val="nil"/>
              <w:right w:val="nil"/>
            </w:tcBorders>
          </w:tcPr>
          <w:p w14:paraId="0FBCB92B" w14:textId="77777777" w:rsidR="006530A4" w:rsidRPr="00CA45E5" w:rsidRDefault="006530A4" w:rsidP="00CA45E5">
            <w:pPr>
              <w:widowControl w:val="0"/>
              <w:autoSpaceDE w:val="0"/>
              <w:autoSpaceDN w:val="0"/>
              <w:adjustRightInd w:val="0"/>
              <w:jc w:val="both"/>
              <w:rPr>
                <w:ins w:id="678" w:author="Muhammad Ghazi Randhawa" w:date="2021-12-20T02:34:00Z"/>
                <w:rFonts w:ascii="Times New Roman" w:hAnsi="Times New Roman" w:cs="Times New Roman"/>
              </w:rPr>
              <w:pPrChange w:id="679" w:author="Muhammad Ghazi Randhawa" w:date="2021-12-22T08:36:00Z">
                <w:pPr>
                  <w:widowControl w:val="0"/>
                  <w:autoSpaceDE w:val="0"/>
                  <w:autoSpaceDN w:val="0"/>
                  <w:adjustRightInd w:val="0"/>
                  <w:jc w:val="center"/>
                </w:pPr>
              </w:pPrChange>
            </w:pPr>
            <w:ins w:id="680" w:author="Muhammad Ghazi Randhawa" w:date="2021-12-20T02:34:00Z">
              <w:r w:rsidRPr="00CA45E5">
                <w:rPr>
                  <w:rFonts w:ascii="Times New Roman" w:hAnsi="Times New Roman" w:cs="Times New Roman"/>
                </w:rPr>
                <w:t>-0.419</w:t>
              </w:r>
            </w:ins>
          </w:p>
        </w:tc>
        <w:tc>
          <w:tcPr>
            <w:tcW w:w="2016" w:type="dxa"/>
            <w:tcBorders>
              <w:top w:val="nil"/>
              <w:left w:val="nil"/>
              <w:bottom w:val="nil"/>
              <w:right w:val="nil"/>
            </w:tcBorders>
          </w:tcPr>
          <w:p w14:paraId="561862CA" w14:textId="77777777" w:rsidR="006530A4" w:rsidRPr="00CA45E5" w:rsidRDefault="006530A4" w:rsidP="00CA45E5">
            <w:pPr>
              <w:widowControl w:val="0"/>
              <w:autoSpaceDE w:val="0"/>
              <w:autoSpaceDN w:val="0"/>
              <w:adjustRightInd w:val="0"/>
              <w:jc w:val="both"/>
              <w:rPr>
                <w:ins w:id="681" w:author="Muhammad Ghazi Randhawa" w:date="2021-12-20T02:34:00Z"/>
                <w:rFonts w:ascii="Times New Roman" w:hAnsi="Times New Roman" w:cs="Times New Roman"/>
              </w:rPr>
              <w:pPrChange w:id="682" w:author="Muhammad Ghazi Randhawa" w:date="2021-12-22T08:36:00Z">
                <w:pPr>
                  <w:widowControl w:val="0"/>
                  <w:autoSpaceDE w:val="0"/>
                  <w:autoSpaceDN w:val="0"/>
                  <w:adjustRightInd w:val="0"/>
                  <w:jc w:val="center"/>
                </w:pPr>
              </w:pPrChange>
            </w:pPr>
            <w:ins w:id="683" w:author="Muhammad Ghazi Randhawa" w:date="2021-12-20T02:34:00Z">
              <w:r w:rsidRPr="00CA45E5">
                <w:rPr>
                  <w:rFonts w:ascii="Times New Roman" w:hAnsi="Times New Roman" w:cs="Times New Roman"/>
                </w:rPr>
                <w:t>0.966</w:t>
              </w:r>
            </w:ins>
          </w:p>
        </w:tc>
      </w:tr>
      <w:tr w:rsidR="006530A4" w:rsidRPr="00CA45E5" w14:paraId="7D0904A0" w14:textId="77777777" w:rsidTr="003404B6">
        <w:tblPrEx>
          <w:tblCellMar>
            <w:top w:w="0" w:type="dxa"/>
            <w:bottom w:w="0" w:type="dxa"/>
          </w:tblCellMar>
        </w:tblPrEx>
        <w:trPr>
          <w:ins w:id="684" w:author="Muhammad Ghazi Randhawa" w:date="2021-12-20T02:34:00Z"/>
        </w:trPr>
        <w:tc>
          <w:tcPr>
            <w:tcW w:w="1656" w:type="dxa"/>
            <w:tcBorders>
              <w:top w:val="nil"/>
              <w:left w:val="nil"/>
              <w:bottom w:val="nil"/>
              <w:right w:val="nil"/>
            </w:tcBorders>
          </w:tcPr>
          <w:p w14:paraId="1706BAD3" w14:textId="77777777" w:rsidR="006530A4" w:rsidRPr="00CA45E5" w:rsidRDefault="006530A4" w:rsidP="00CA45E5">
            <w:pPr>
              <w:widowControl w:val="0"/>
              <w:autoSpaceDE w:val="0"/>
              <w:autoSpaceDN w:val="0"/>
              <w:adjustRightInd w:val="0"/>
              <w:jc w:val="both"/>
              <w:rPr>
                <w:ins w:id="685" w:author="Muhammad Ghazi Randhawa" w:date="2021-12-20T02:34:00Z"/>
                <w:rFonts w:ascii="Times New Roman" w:hAnsi="Times New Roman" w:cs="Times New Roman"/>
              </w:rPr>
              <w:pPrChange w:id="686" w:author="Muhammad Ghazi Randhawa" w:date="2021-12-22T08:36:00Z">
                <w:pPr>
                  <w:widowControl w:val="0"/>
                  <w:autoSpaceDE w:val="0"/>
                  <w:autoSpaceDN w:val="0"/>
                  <w:adjustRightInd w:val="0"/>
                </w:pPr>
              </w:pPrChange>
            </w:pPr>
          </w:p>
        </w:tc>
        <w:tc>
          <w:tcPr>
            <w:tcW w:w="2016" w:type="dxa"/>
            <w:tcBorders>
              <w:top w:val="nil"/>
              <w:left w:val="nil"/>
              <w:bottom w:val="nil"/>
              <w:right w:val="nil"/>
            </w:tcBorders>
          </w:tcPr>
          <w:p w14:paraId="7839DD9B" w14:textId="77777777" w:rsidR="006530A4" w:rsidRPr="00CA45E5" w:rsidRDefault="006530A4" w:rsidP="00CA45E5">
            <w:pPr>
              <w:widowControl w:val="0"/>
              <w:autoSpaceDE w:val="0"/>
              <w:autoSpaceDN w:val="0"/>
              <w:adjustRightInd w:val="0"/>
              <w:jc w:val="both"/>
              <w:rPr>
                <w:ins w:id="687" w:author="Muhammad Ghazi Randhawa" w:date="2021-12-20T02:34:00Z"/>
                <w:rFonts w:ascii="Times New Roman" w:hAnsi="Times New Roman" w:cs="Times New Roman"/>
              </w:rPr>
              <w:pPrChange w:id="688" w:author="Muhammad Ghazi Randhawa" w:date="2021-12-22T08:36:00Z">
                <w:pPr>
                  <w:widowControl w:val="0"/>
                  <w:autoSpaceDE w:val="0"/>
                  <w:autoSpaceDN w:val="0"/>
                  <w:adjustRightInd w:val="0"/>
                  <w:jc w:val="center"/>
                </w:pPr>
              </w:pPrChange>
            </w:pPr>
          </w:p>
        </w:tc>
        <w:tc>
          <w:tcPr>
            <w:tcW w:w="2016" w:type="dxa"/>
            <w:tcBorders>
              <w:top w:val="nil"/>
              <w:left w:val="nil"/>
              <w:bottom w:val="nil"/>
              <w:right w:val="nil"/>
            </w:tcBorders>
          </w:tcPr>
          <w:p w14:paraId="5EF78E69" w14:textId="77777777" w:rsidR="006530A4" w:rsidRPr="00CA45E5" w:rsidRDefault="006530A4" w:rsidP="00CA45E5">
            <w:pPr>
              <w:widowControl w:val="0"/>
              <w:autoSpaceDE w:val="0"/>
              <w:autoSpaceDN w:val="0"/>
              <w:adjustRightInd w:val="0"/>
              <w:jc w:val="both"/>
              <w:rPr>
                <w:ins w:id="689" w:author="Muhammad Ghazi Randhawa" w:date="2021-12-20T02:34:00Z"/>
                <w:rFonts w:ascii="Times New Roman" w:hAnsi="Times New Roman" w:cs="Times New Roman"/>
              </w:rPr>
              <w:pPrChange w:id="690" w:author="Muhammad Ghazi Randhawa" w:date="2021-12-22T08:36:00Z">
                <w:pPr>
                  <w:widowControl w:val="0"/>
                  <w:autoSpaceDE w:val="0"/>
                  <w:autoSpaceDN w:val="0"/>
                  <w:adjustRightInd w:val="0"/>
                  <w:jc w:val="center"/>
                </w:pPr>
              </w:pPrChange>
            </w:pPr>
            <w:ins w:id="691" w:author="Muhammad Ghazi Randhawa" w:date="2021-12-20T02:34:00Z">
              <w:r w:rsidRPr="00CA45E5">
                <w:rPr>
                  <w:rFonts w:ascii="Times New Roman" w:hAnsi="Times New Roman" w:cs="Times New Roman"/>
                </w:rPr>
                <w:t>(-0.35)</w:t>
              </w:r>
            </w:ins>
          </w:p>
        </w:tc>
        <w:tc>
          <w:tcPr>
            <w:tcW w:w="2016" w:type="dxa"/>
            <w:tcBorders>
              <w:top w:val="nil"/>
              <w:left w:val="nil"/>
              <w:bottom w:val="nil"/>
              <w:right w:val="nil"/>
            </w:tcBorders>
          </w:tcPr>
          <w:p w14:paraId="5A1F478E" w14:textId="77777777" w:rsidR="006530A4" w:rsidRPr="00CA45E5" w:rsidRDefault="006530A4" w:rsidP="00CA45E5">
            <w:pPr>
              <w:widowControl w:val="0"/>
              <w:autoSpaceDE w:val="0"/>
              <w:autoSpaceDN w:val="0"/>
              <w:adjustRightInd w:val="0"/>
              <w:jc w:val="both"/>
              <w:rPr>
                <w:ins w:id="692" w:author="Muhammad Ghazi Randhawa" w:date="2021-12-20T02:34:00Z"/>
                <w:rFonts w:ascii="Times New Roman" w:hAnsi="Times New Roman" w:cs="Times New Roman"/>
              </w:rPr>
              <w:pPrChange w:id="693" w:author="Muhammad Ghazi Randhawa" w:date="2021-12-22T08:36:00Z">
                <w:pPr>
                  <w:widowControl w:val="0"/>
                  <w:autoSpaceDE w:val="0"/>
                  <w:autoSpaceDN w:val="0"/>
                  <w:adjustRightInd w:val="0"/>
                  <w:jc w:val="center"/>
                </w:pPr>
              </w:pPrChange>
            </w:pPr>
            <w:ins w:id="694" w:author="Muhammad Ghazi Randhawa" w:date="2021-12-20T02:34:00Z">
              <w:r w:rsidRPr="00CA45E5">
                <w:rPr>
                  <w:rFonts w:ascii="Times New Roman" w:hAnsi="Times New Roman" w:cs="Times New Roman"/>
                </w:rPr>
                <w:t>(0.84)</w:t>
              </w:r>
            </w:ins>
          </w:p>
        </w:tc>
      </w:tr>
      <w:tr w:rsidR="006530A4" w:rsidRPr="00CA45E5" w14:paraId="67A79CE5" w14:textId="77777777" w:rsidTr="003404B6">
        <w:tblPrEx>
          <w:tblCellMar>
            <w:top w:w="0" w:type="dxa"/>
            <w:bottom w:w="0" w:type="dxa"/>
          </w:tblCellMar>
        </w:tblPrEx>
        <w:trPr>
          <w:ins w:id="695" w:author="Muhammad Ghazi Randhawa" w:date="2021-12-20T02:34:00Z"/>
        </w:trPr>
        <w:tc>
          <w:tcPr>
            <w:tcW w:w="1656" w:type="dxa"/>
            <w:tcBorders>
              <w:top w:val="nil"/>
              <w:left w:val="nil"/>
              <w:bottom w:val="nil"/>
              <w:right w:val="nil"/>
            </w:tcBorders>
          </w:tcPr>
          <w:p w14:paraId="5E03597F" w14:textId="77777777" w:rsidR="006530A4" w:rsidRPr="00CA45E5" w:rsidRDefault="006530A4" w:rsidP="00CA45E5">
            <w:pPr>
              <w:widowControl w:val="0"/>
              <w:autoSpaceDE w:val="0"/>
              <w:autoSpaceDN w:val="0"/>
              <w:adjustRightInd w:val="0"/>
              <w:jc w:val="both"/>
              <w:rPr>
                <w:ins w:id="696" w:author="Muhammad Ghazi Randhawa" w:date="2021-12-20T02:34:00Z"/>
                <w:rFonts w:ascii="Times New Roman" w:hAnsi="Times New Roman" w:cs="Times New Roman"/>
              </w:rPr>
              <w:pPrChange w:id="697" w:author="Muhammad Ghazi Randhawa" w:date="2021-12-22T08:36:00Z">
                <w:pPr>
                  <w:widowControl w:val="0"/>
                  <w:autoSpaceDE w:val="0"/>
                  <w:autoSpaceDN w:val="0"/>
                  <w:adjustRightInd w:val="0"/>
                </w:pPr>
              </w:pPrChange>
            </w:pPr>
          </w:p>
        </w:tc>
        <w:tc>
          <w:tcPr>
            <w:tcW w:w="2016" w:type="dxa"/>
            <w:tcBorders>
              <w:top w:val="nil"/>
              <w:left w:val="nil"/>
              <w:bottom w:val="nil"/>
              <w:right w:val="nil"/>
            </w:tcBorders>
          </w:tcPr>
          <w:p w14:paraId="418D4237" w14:textId="77777777" w:rsidR="006530A4" w:rsidRPr="00CA45E5" w:rsidRDefault="006530A4" w:rsidP="00CA45E5">
            <w:pPr>
              <w:widowControl w:val="0"/>
              <w:autoSpaceDE w:val="0"/>
              <w:autoSpaceDN w:val="0"/>
              <w:adjustRightInd w:val="0"/>
              <w:jc w:val="both"/>
              <w:rPr>
                <w:ins w:id="698" w:author="Muhammad Ghazi Randhawa" w:date="2021-12-20T02:34:00Z"/>
                <w:rFonts w:ascii="Times New Roman" w:hAnsi="Times New Roman" w:cs="Times New Roman"/>
              </w:rPr>
              <w:pPrChange w:id="699" w:author="Muhammad Ghazi Randhawa" w:date="2021-12-22T08:36:00Z">
                <w:pPr>
                  <w:widowControl w:val="0"/>
                  <w:autoSpaceDE w:val="0"/>
                  <w:autoSpaceDN w:val="0"/>
                  <w:adjustRightInd w:val="0"/>
                </w:pPr>
              </w:pPrChange>
            </w:pPr>
          </w:p>
        </w:tc>
        <w:tc>
          <w:tcPr>
            <w:tcW w:w="2016" w:type="dxa"/>
            <w:tcBorders>
              <w:top w:val="nil"/>
              <w:left w:val="nil"/>
              <w:bottom w:val="nil"/>
              <w:right w:val="nil"/>
            </w:tcBorders>
          </w:tcPr>
          <w:p w14:paraId="63321317" w14:textId="77777777" w:rsidR="006530A4" w:rsidRPr="00CA45E5" w:rsidRDefault="006530A4" w:rsidP="00CA45E5">
            <w:pPr>
              <w:widowControl w:val="0"/>
              <w:autoSpaceDE w:val="0"/>
              <w:autoSpaceDN w:val="0"/>
              <w:adjustRightInd w:val="0"/>
              <w:jc w:val="both"/>
              <w:rPr>
                <w:ins w:id="700" w:author="Muhammad Ghazi Randhawa" w:date="2021-12-20T02:34:00Z"/>
                <w:rFonts w:ascii="Times New Roman" w:hAnsi="Times New Roman" w:cs="Times New Roman"/>
              </w:rPr>
              <w:pPrChange w:id="701" w:author="Muhammad Ghazi Randhawa" w:date="2021-12-22T08:36:00Z">
                <w:pPr>
                  <w:widowControl w:val="0"/>
                  <w:autoSpaceDE w:val="0"/>
                  <w:autoSpaceDN w:val="0"/>
                  <w:adjustRightInd w:val="0"/>
                </w:pPr>
              </w:pPrChange>
            </w:pPr>
          </w:p>
        </w:tc>
        <w:tc>
          <w:tcPr>
            <w:tcW w:w="2016" w:type="dxa"/>
            <w:tcBorders>
              <w:top w:val="nil"/>
              <w:left w:val="nil"/>
              <w:bottom w:val="nil"/>
              <w:right w:val="nil"/>
            </w:tcBorders>
          </w:tcPr>
          <w:p w14:paraId="131354C4" w14:textId="77777777" w:rsidR="006530A4" w:rsidRPr="00CA45E5" w:rsidRDefault="006530A4" w:rsidP="00CA45E5">
            <w:pPr>
              <w:widowControl w:val="0"/>
              <w:autoSpaceDE w:val="0"/>
              <w:autoSpaceDN w:val="0"/>
              <w:adjustRightInd w:val="0"/>
              <w:jc w:val="both"/>
              <w:rPr>
                <w:ins w:id="702" w:author="Muhammad Ghazi Randhawa" w:date="2021-12-20T02:34:00Z"/>
                <w:rFonts w:ascii="Times New Roman" w:hAnsi="Times New Roman" w:cs="Times New Roman"/>
              </w:rPr>
              <w:pPrChange w:id="703" w:author="Muhammad Ghazi Randhawa" w:date="2021-12-22T08:36:00Z">
                <w:pPr>
                  <w:widowControl w:val="0"/>
                  <w:autoSpaceDE w:val="0"/>
                  <w:autoSpaceDN w:val="0"/>
                  <w:adjustRightInd w:val="0"/>
                </w:pPr>
              </w:pPrChange>
            </w:pPr>
          </w:p>
        </w:tc>
      </w:tr>
      <w:tr w:rsidR="006530A4" w:rsidRPr="00CA45E5" w14:paraId="7795ED52" w14:textId="77777777" w:rsidTr="003404B6">
        <w:tblPrEx>
          <w:tblCellMar>
            <w:top w:w="0" w:type="dxa"/>
            <w:bottom w:w="0" w:type="dxa"/>
          </w:tblCellMar>
        </w:tblPrEx>
        <w:trPr>
          <w:ins w:id="704" w:author="Muhammad Ghazi Randhawa" w:date="2021-12-20T02:34:00Z"/>
        </w:trPr>
        <w:tc>
          <w:tcPr>
            <w:tcW w:w="1656" w:type="dxa"/>
            <w:tcBorders>
              <w:top w:val="nil"/>
              <w:left w:val="nil"/>
              <w:bottom w:val="nil"/>
              <w:right w:val="nil"/>
            </w:tcBorders>
          </w:tcPr>
          <w:p w14:paraId="243AF827" w14:textId="77777777" w:rsidR="006530A4" w:rsidRPr="00CA45E5" w:rsidRDefault="006530A4" w:rsidP="00CA45E5">
            <w:pPr>
              <w:widowControl w:val="0"/>
              <w:autoSpaceDE w:val="0"/>
              <w:autoSpaceDN w:val="0"/>
              <w:adjustRightInd w:val="0"/>
              <w:jc w:val="both"/>
              <w:rPr>
                <w:ins w:id="705" w:author="Muhammad Ghazi Randhawa" w:date="2021-12-20T02:34:00Z"/>
                <w:rFonts w:ascii="Times New Roman" w:hAnsi="Times New Roman" w:cs="Times New Roman"/>
              </w:rPr>
              <w:pPrChange w:id="706" w:author="Muhammad Ghazi Randhawa" w:date="2021-12-22T08:36:00Z">
                <w:pPr>
                  <w:widowControl w:val="0"/>
                  <w:autoSpaceDE w:val="0"/>
                  <w:autoSpaceDN w:val="0"/>
                  <w:adjustRightInd w:val="0"/>
                </w:pPr>
              </w:pPrChange>
            </w:pPr>
            <w:ins w:id="707" w:author="Muhammad Ghazi Randhawa" w:date="2021-12-20T02:34:00Z">
              <w:r w:rsidRPr="00CA45E5">
                <w:rPr>
                  <w:rFonts w:ascii="Times New Roman" w:hAnsi="Times New Roman" w:cs="Times New Roman"/>
                </w:rPr>
                <w:t>_cons</w:t>
              </w:r>
            </w:ins>
          </w:p>
        </w:tc>
        <w:tc>
          <w:tcPr>
            <w:tcW w:w="2016" w:type="dxa"/>
            <w:tcBorders>
              <w:top w:val="nil"/>
              <w:left w:val="nil"/>
              <w:bottom w:val="nil"/>
              <w:right w:val="nil"/>
            </w:tcBorders>
          </w:tcPr>
          <w:p w14:paraId="054EA66C" w14:textId="77777777" w:rsidR="006530A4" w:rsidRPr="00CA45E5" w:rsidRDefault="006530A4" w:rsidP="00CA45E5">
            <w:pPr>
              <w:widowControl w:val="0"/>
              <w:autoSpaceDE w:val="0"/>
              <w:autoSpaceDN w:val="0"/>
              <w:adjustRightInd w:val="0"/>
              <w:jc w:val="both"/>
              <w:rPr>
                <w:ins w:id="708" w:author="Muhammad Ghazi Randhawa" w:date="2021-12-20T02:34:00Z"/>
                <w:rFonts w:ascii="Times New Roman" w:hAnsi="Times New Roman" w:cs="Times New Roman"/>
              </w:rPr>
              <w:pPrChange w:id="709" w:author="Muhammad Ghazi Randhawa" w:date="2021-12-22T08:36:00Z">
                <w:pPr>
                  <w:widowControl w:val="0"/>
                  <w:autoSpaceDE w:val="0"/>
                  <w:autoSpaceDN w:val="0"/>
                  <w:adjustRightInd w:val="0"/>
                  <w:jc w:val="center"/>
                </w:pPr>
              </w:pPrChange>
            </w:pPr>
            <w:ins w:id="710" w:author="Muhammad Ghazi Randhawa" w:date="2021-12-20T02:34:00Z">
              <w:r w:rsidRPr="00CA45E5">
                <w:rPr>
                  <w:rFonts w:ascii="Times New Roman" w:hAnsi="Times New Roman" w:cs="Times New Roman"/>
                </w:rPr>
                <w:t>33.50</w:t>
              </w:r>
              <w:r w:rsidRPr="00CA45E5">
                <w:rPr>
                  <w:rFonts w:ascii="Times New Roman" w:hAnsi="Times New Roman" w:cs="Times New Roman"/>
                  <w:vertAlign w:val="superscript"/>
                </w:rPr>
                <w:t>***</w:t>
              </w:r>
            </w:ins>
          </w:p>
        </w:tc>
        <w:tc>
          <w:tcPr>
            <w:tcW w:w="2016" w:type="dxa"/>
            <w:tcBorders>
              <w:top w:val="nil"/>
              <w:left w:val="nil"/>
              <w:bottom w:val="nil"/>
              <w:right w:val="nil"/>
            </w:tcBorders>
          </w:tcPr>
          <w:p w14:paraId="35531DD4" w14:textId="77777777" w:rsidR="006530A4" w:rsidRPr="00CA45E5" w:rsidRDefault="006530A4" w:rsidP="00CA45E5">
            <w:pPr>
              <w:widowControl w:val="0"/>
              <w:autoSpaceDE w:val="0"/>
              <w:autoSpaceDN w:val="0"/>
              <w:adjustRightInd w:val="0"/>
              <w:jc w:val="both"/>
              <w:rPr>
                <w:ins w:id="711" w:author="Muhammad Ghazi Randhawa" w:date="2021-12-20T02:34:00Z"/>
                <w:rFonts w:ascii="Times New Roman" w:hAnsi="Times New Roman" w:cs="Times New Roman"/>
              </w:rPr>
              <w:pPrChange w:id="712" w:author="Muhammad Ghazi Randhawa" w:date="2021-12-22T08:36:00Z">
                <w:pPr>
                  <w:widowControl w:val="0"/>
                  <w:autoSpaceDE w:val="0"/>
                  <w:autoSpaceDN w:val="0"/>
                  <w:adjustRightInd w:val="0"/>
                  <w:jc w:val="center"/>
                </w:pPr>
              </w:pPrChange>
            </w:pPr>
            <w:ins w:id="713" w:author="Muhammad Ghazi Randhawa" w:date="2021-12-20T02:34:00Z">
              <w:r w:rsidRPr="00CA45E5">
                <w:rPr>
                  <w:rFonts w:ascii="Times New Roman" w:hAnsi="Times New Roman" w:cs="Times New Roman"/>
                </w:rPr>
                <w:t>56.52</w:t>
              </w:r>
              <w:r w:rsidRPr="00CA45E5">
                <w:rPr>
                  <w:rFonts w:ascii="Times New Roman" w:hAnsi="Times New Roman" w:cs="Times New Roman"/>
                  <w:vertAlign w:val="superscript"/>
                </w:rPr>
                <w:t>***</w:t>
              </w:r>
            </w:ins>
          </w:p>
        </w:tc>
        <w:tc>
          <w:tcPr>
            <w:tcW w:w="2016" w:type="dxa"/>
            <w:tcBorders>
              <w:top w:val="nil"/>
              <w:left w:val="nil"/>
              <w:bottom w:val="nil"/>
              <w:right w:val="nil"/>
            </w:tcBorders>
          </w:tcPr>
          <w:p w14:paraId="50AC2861" w14:textId="77777777" w:rsidR="006530A4" w:rsidRPr="00CA45E5" w:rsidRDefault="006530A4" w:rsidP="00CA45E5">
            <w:pPr>
              <w:widowControl w:val="0"/>
              <w:autoSpaceDE w:val="0"/>
              <w:autoSpaceDN w:val="0"/>
              <w:adjustRightInd w:val="0"/>
              <w:jc w:val="both"/>
              <w:rPr>
                <w:ins w:id="714" w:author="Muhammad Ghazi Randhawa" w:date="2021-12-20T02:34:00Z"/>
                <w:rFonts w:ascii="Times New Roman" w:hAnsi="Times New Roman" w:cs="Times New Roman"/>
              </w:rPr>
              <w:pPrChange w:id="715" w:author="Muhammad Ghazi Randhawa" w:date="2021-12-22T08:36:00Z">
                <w:pPr>
                  <w:widowControl w:val="0"/>
                  <w:autoSpaceDE w:val="0"/>
                  <w:autoSpaceDN w:val="0"/>
                  <w:adjustRightInd w:val="0"/>
                  <w:jc w:val="center"/>
                </w:pPr>
              </w:pPrChange>
            </w:pPr>
            <w:ins w:id="716" w:author="Muhammad Ghazi Randhawa" w:date="2021-12-20T02:34:00Z">
              <w:r w:rsidRPr="00CA45E5">
                <w:rPr>
                  <w:rFonts w:ascii="Times New Roman" w:hAnsi="Times New Roman" w:cs="Times New Roman"/>
                </w:rPr>
                <w:t>26.73</w:t>
              </w:r>
              <w:r w:rsidRPr="00CA45E5">
                <w:rPr>
                  <w:rFonts w:ascii="Times New Roman" w:hAnsi="Times New Roman" w:cs="Times New Roman"/>
                  <w:vertAlign w:val="superscript"/>
                </w:rPr>
                <w:t>*</w:t>
              </w:r>
            </w:ins>
          </w:p>
        </w:tc>
      </w:tr>
      <w:tr w:rsidR="006530A4" w:rsidRPr="00CA45E5" w14:paraId="035D1DB8" w14:textId="77777777" w:rsidTr="003404B6">
        <w:tblPrEx>
          <w:tblCellMar>
            <w:top w:w="0" w:type="dxa"/>
            <w:bottom w:w="0" w:type="dxa"/>
          </w:tblCellMar>
        </w:tblPrEx>
        <w:trPr>
          <w:ins w:id="717" w:author="Muhammad Ghazi Randhawa" w:date="2021-12-20T02:34:00Z"/>
        </w:trPr>
        <w:tc>
          <w:tcPr>
            <w:tcW w:w="1656" w:type="dxa"/>
            <w:tcBorders>
              <w:top w:val="nil"/>
              <w:left w:val="nil"/>
              <w:bottom w:val="single" w:sz="4" w:space="0" w:color="auto"/>
              <w:right w:val="nil"/>
            </w:tcBorders>
          </w:tcPr>
          <w:p w14:paraId="4DBE6C0F" w14:textId="77777777" w:rsidR="006530A4" w:rsidRPr="00CA45E5" w:rsidRDefault="006530A4" w:rsidP="00CA45E5">
            <w:pPr>
              <w:widowControl w:val="0"/>
              <w:autoSpaceDE w:val="0"/>
              <w:autoSpaceDN w:val="0"/>
              <w:adjustRightInd w:val="0"/>
              <w:jc w:val="both"/>
              <w:rPr>
                <w:ins w:id="718" w:author="Muhammad Ghazi Randhawa" w:date="2021-12-20T02:34:00Z"/>
                <w:rFonts w:ascii="Times New Roman" w:hAnsi="Times New Roman" w:cs="Times New Roman"/>
              </w:rPr>
              <w:pPrChange w:id="719" w:author="Muhammad Ghazi Randhawa" w:date="2021-12-22T08:36:00Z">
                <w:pPr>
                  <w:widowControl w:val="0"/>
                  <w:autoSpaceDE w:val="0"/>
                  <w:autoSpaceDN w:val="0"/>
                  <w:adjustRightInd w:val="0"/>
                </w:pPr>
              </w:pPrChange>
            </w:pPr>
          </w:p>
        </w:tc>
        <w:tc>
          <w:tcPr>
            <w:tcW w:w="2016" w:type="dxa"/>
            <w:tcBorders>
              <w:top w:val="nil"/>
              <w:left w:val="nil"/>
              <w:bottom w:val="single" w:sz="4" w:space="0" w:color="auto"/>
              <w:right w:val="nil"/>
            </w:tcBorders>
          </w:tcPr>
          <w:p w14:paraId="1D444C4D" w14:textId="77777777" w:rsidR="006530A4" w:rsidRPr="00CA45E5" w:rsidRDefault="006530A4" w:rsidP="00CA45E5">
            <w:pPr>
              <w:widowControl w:val="0"/>
              <w:autoSpaceDE w:val="0"/>
              <w:autoSpaceDN w:val="0"/>
              <w:adjustRightInd w:val="0"/>
              <w:jc w:val="both"/>
              <w:rPr>
                <w:ins w:id="720" w:author="Muhammad Ghazi Randhawa" w:date="2021-12-20T02:34:00Z"/>
                <w:rFonts w:ascii="Times New Roman" w:hAnsi="Times New Roman" w:cs="Times New Roman"/>
              </w:rPr>
              <w:pPrChange w:id="721" w:author="Muhammad Ghazi Randhawa" w:date="2021-12-22T08:36:00Z">
                <w:pPr>
                  <w:widowControl w:val="0"/>
                  <w:autoSpaceDE w:val="0"/>
                  <w:autoSpaceDN w:val="0"/>
                  <w:adjustRightInd w:val="0"/>
                  <w:jc w:val="center"/>
                </w:pPr>
              </w:pPrChange>
            </w:pPr>
            <w:ins w:id="722" w:author="Muhammad Ghazi Randhawa" w:date="2021-12-20T02:34:00Z">
              <w:r w:rsidRPr="00CA45E5">
                <w:rPr>
                  <w:rFonts w:ascii="Times New Roman" w:hAnsi="Times New Roman" w:cs="Times New Roman"/>
                </w:rPr>
                <w:t>(5.38)</w:t>
              </w:r>
            </w:ins>
          </w:p>
        </w:tc>
        <w:tc>
          <w:tcPr>
            <w:tcW w:w="2016" w:type="dxa"/>
            <w:tcBorders>
              <w:top w:val="nil"/>
              <w:left w:val="nil"/>
              <w:bottom w:val="single" w:sz="4" w:space="0" w:color="auto"/>
              <w:right w:val="nil"/>
            </w:tcBorders>
          </w:tcPr>
          <w:p w14:paraId="602FD912" w14:textId="77777777" w:rsidR="006530A4" w:rsidRPr="00CA45E5" w:rsidRDefault="006530A4" w:rsidP="00CA45E5">
            <w:pPr>
              <w:widowControl w:val="0"/>
              <w:autoSpaceDE w:val="0"/>
              <w:autoSpaceDN w:val="0"/>
              <w:adjustRightInd w:val="0"/>
              <w:jc w:val="both"/>
              <w:rPr>
                <w:ins w:id="723" w:author="Muhammad Ghazi Randhawa" w:date="2021-12-20T02:34:00Z"/>
                <w:rFonts w:ascii="Times New Roman" w:hAnsi="Times New Roman" w:cs="Times New Roman"/>
              </w:rPr>
              <w:pPrChange w:id="724" w:author="Muhammad Ghazi Randhawa" w:date="2021-12-22T08:36:00Z">
                <w:pPr>
                  <w:widowControl w:val="0"/>
                  <w:autoSpaceDE w:val="0"/>
                  <w:autoSpaceDN w:val="0"/>
                  <w:adjustRightInd w:val="0"/>
                  <w:jc w:val="center"/>
                </w:pPr>
              </w:pPrChange>
            </w:pPr>
            <w:ins w:id="725" w:author="Muhammad Ghazi Randhawa" w:date="2021-12-20T02:34:00Z">
              <w:r w:rsidRPr="00CA45E5">
                <w:rPr>
                  <w:rFonts w:ascii="Times New Roman" w:hAnsi="Times New Roman" w:cs="Times New Roman"/>
                </w:rPr>
                <w:t>(9.44)</w:t>
              </w:r>
            </w:ins>
          </w:p>
        </w:tc>
        <w:tc>
          <w:tcPr>
            <w:tcW w:w="2016" w:type="dxa"/>
            <w:tcBorders>
              <w:top w:val="nil"/>
              <w:left w:val="nil"/>
              <w:bottom w:val="single" w:sz="4" w:space="0" w:color="auto"/>
              <w:right w:val="nil"/>
            </w:tcBorders>
          </w:tcPr>
          <w:p w14:paraId="26A78319" w14:textId="77777777" w:rsidR="006530A4" w:rsidRPr="00CA45E5" w:rsidRDefault="006530A4" w:rsidP="00CA45E5">
            <w:pPr>
              <w:widowControl w:val="0"/>
              <w:autoSpaceDE w:val="0"/>
              <w:autoSpaceDN w:val="0"/>
              <w:adjustRightInd w:val="0"/>
              <w:jc w:val="both"/>
              <w:rPr>
                <w:ins w:id="726" w:author="Muhammad Ghazi Randhawa" w:date="2021-12-20T02:34:00Z"/>
                <w:rFonts w:ascii="Times New Roman" w:hAnsi="Times New Roman" w:cs="Times New Roman"/>
              </w:rPr>
              <w:pPrChange w:id="727" w:author="Muhammad Ghazi Randhawa" w:date="2021-12-22T08:36:00Z">
                <w:pPr>
                  <w:widowControl w:val="0"/>
                  <w:autoSpaceDE w:val="0"/>
                  <w:autoSpaceDN w:val="0"/>
                  <w:adjustRightInd w:val="0"/>
                  <w:jc w:val="center"/>
                </w:pPr>
              </w:pPrChange>
            </w:pPr>
            <w:ins w:id="728" w:author="Muhammad Ghazi Randhawa" w:date="2021-12-20T02:34:00Z">
              <w:r w:rsidRPr="00CA45E5">
                <w:rPr>
                  <w:rFonts w:ascii="Times New Roman" w:hAnsi="Times New Roman" w:cs="Times New Roman"/>
                </w:rPr>
                <w:t>(2.62)</w:t>
              </w:r>
            </w:ins>
          </w:p>
        </w:tc>
      </w:tr>
      <w:tr w:rsidR="006530A4" w:rsidRPr="00CA45E5" w14:paraId="2F2C0019" w14:textId="77777777" w:rsidTr="003404B6">
        <w:tblPrEx>
          <w:tblCellMar>
            <w:top w:w="0" w:type="dxa"/>
            <w:bottom w:w="0" w:type="dxa"/>
          </w:tblCellMar>
        </w:tblPrEx>
        <w:trPr>
          <w:ins w:id="729" w:author="Muhammad Ghazi Randhawa" w:date="2021-12-20T02:34:00Z"/>
        </w:trPr>
        <w:tc>
          <w:tcPr>
            <w:tcW w:w="1656" w:type="dxa"/>
            <w:tcBorders>
              <w:top w:val="single" w:sz="4" w:space="0" w:color="auto"/>
              <w:left w:val="nil"/>
              <w:bottom w:val="nil"/>
              <w:right w:val="nil"/>
            </w:tcBorders>
          </w:tcPr>
          <w:p w14:paraId="2649C1D6" w14:textId="77777777" w:rsidR="006530A4" w:rsidRPr="00CA45E5" w:rsidRDefault="006530A4" w:rsidP="00CA45E5">
            <w:pPr>
              <w:widowControl w:val="0"/>
              <w:autoSpaceDE w:val="0"/>
              <w:autoSpaceDN w:val="0"/>
              <w:adjustRightInd w:val="0"/>
              <w:jc w:val="both"/>
              <w:rPr>
                <w:ins w:id="730" w:author="Muhammad Ghazi Randhawa" w:date="2021-12-20T02:34:00Z"/>
                <w:rFonts w:ascii="Times New Roman" w:hAnsi="Times New Roman" w:cs="Times New Roman"/>
              </w:rPr>
              <w:pPrChange w:id="731" w:author="Muhammad Ghazi Randhawa" w:date="2021-12-22T08:36:00Z">
                <w:pPr>
                  <w:widowControl w:val="0"/>
                  <w:autoSpaceDE w:val="0"/>
                  <w:autoSpaceDN w:val="0"/>
                  <w:adjustRightInd w:val="0"/>
                </w:pPr>
              </w:pPrChange>
            </w:pPr>
            <w:ins w:id="732" w:author="Muhammad Ghazi Randhawa" w:date="2021-12-20T02:34:00Z">
              <w:r w:rsidRPr="00CA45E5">
                <w:rPr>
                  <w:rFonts w:ascii="Times New Roman" w:hAnsi="Times New Roman" w:cs="Times New Roman"/>
                </w:rPr>
                <w:t>Observations</w:t>
              </w:r>
            </w:ins>
          </w:p>
        </w:tc>
        <w:tc>
          <w:tcPr>
            <w:tcW w:w="2016" w:type="dxa"/>
            <w:tcBorders>
              <w:top w:val="single" w:sz="4" w:space="0" w:color="auto"/>
              <w:left w:val="nil"/>
              <w:bottom w:val="nil"/>
              <w:right w:val="nil"/>
            </w:tcBorders>
          </w:tcPr>
          <w:p w14:paraId="769DE5BD" w14:textId="77777777" w:rsidR="006530A4" w:rsidRPr="00CA45E5" w:rsidRDefault="006530A4" w:rsidP="00CA45E5">
            <w:pPr>
              <w:widowControl w:val="0"/>
              <w:autoSpaceDE w:val="0"/>
              <w:autoSpaceDN w:val="0"/>
              <w:adjustRightInd w:val="0"/>
              <w:jc w:val="both"/>
              <w:rPr>
                <w:ins w:id="733" w:author="Muhammad Ghazi Randhawa" w:date="2021-12-20T02:34:00Z"/>
                <w:rFonts w:ascii="Times New Roman" w:hAnsi="Times New Roman" w:cs="Times New Roman"/>
              </w:rPr>
              <w:pPrChange w:id="734" w:author="Muhammad Ghazi Randhawa" w:date="2021-12-22T08:36:00Z">
                <w:pPr>
                  <w:widowControl w:val="0"/>
                  <w:autoSpaceDE w:val="0"/>
                  <w:autoSpaceDN w:val="0"/>
                  <w:adjustRightInd w:val="0"/>
                  <w:jc w:val="center"/>
                </w:pPr>
              </w:pPrChange>
            </w:pPr>
            <w:ins w:id="735" w:author="Muhammad Ghazi Randhawa" w:date="2021-12-20T02:34:00Z">
              <w:r w:rsidRPr="00CA45E5">
                <w:rPr>
                  <w:rFonts w:ascii="Times New Roman" w:hAnsi="Times New Roman" w:cs="Times New Roman"/>
                </w:rPr>
                <w:t>51</w:t>
              </w:r>
            </w:ins>
          </w:p>
        </w:tc>
        <w:tc>
          <w:tcPr>
            <w:tcW w:w="2016" w:type="dxa"/>
            <w:tcBorders>
              <w:top w:val="single" w:sz="4" w:space="0" w:color="auto"/>
              <w:left w:val="nil"/>
              <w:bottom w:val="nil"/>
              <w:right w:val="nil"/>
            </w:tcBorders>
          </w:tcPr>
          <w:p w14:paraId="228369F0" w14:textId="77777777" w:rsidR="006530A4" w:rsidRPr="00CA45E5" w:rsidRDefault="006530A4" w:rsidP="00CA45E5">
            <w:pPr>
              <w:widowControl w:val="0"/>
              <w:autoSpaceDE w:val="0"/>
              <w:autoSpaceDN w:val="0"/>
              <w:adjustRightInd w:val="0"/>
              <w:jc w:val="both"/>
              <w:rPr>
                <w:ins w:id="736" w:author="Muhammad Ghazi Randhawa" w:date="2021-12-20T02:34:00Z"/>
                <w:rFonts w:ascii="Times New Roman" w:hAnsi="Times New Roman" w:cs="Times New Roman"/>
              </w:rPr>
              <w:pPrChange w:id="737" w:author="Muhammad Ghazi Randhawa" w:date="2021-12-22T08:36:00Z">
                <w:pPr>
                  <w:widowControl w:val="0"/>
                  <w:autoSpaceDE w:val="0"/>
                  <w:autoSpaceDN w:val="0"/>
                  <w:adjustRightInd w:val="0"/>
                  <w:jc w:val="center"/>
                </w:pPr>
              </w:pPrChange>
            </w:pPr>
            <w:ins w:id="738" w:author="Muhammad Ghazi Randhawa" w:date="2021-12-20T02:34:00Z">
              <w:r w:rsidRPr="00CA45E5">
                <w:rPr>
                  <w:rFonts w:ascii="Times New Roman" w:hAnsi="Times New Roman" w:cs="Times New Roman"/>
                </w:rPr>
                <w:t>51</w:t>
              </w:r>
            </w:ins>
          </w:p>
        </w:tc>
        <w:tc>
          <w:tcPr>
            <w:tcW w:w="2016" w:type="dxa"/>
            <w:tcBorders>
              <w:top w:val="single" w:sz="4" w:space="0" w:color="auto"/>
              <w:left w:val="nil"/>
              <w:bottom w:val="nil"/>
              <w:right w:val="nil"/>
            </w:tcBorders>
          </w:tcPr>
          <w:p w14:paraId="2683F3C8" w14:textId="77777777" w:rsidR="006530A4" w:rsidRPr="00CA45E5" w:rsidRDefault="006530A4" w:rsidP="00CA45E5">
            <w:pPr>
              <w:widowControl w:val="0"/>
              <w:autoSpaceDE w:val="0"/>
              <w:autoSpaceDN w:val="0"/>
              <w:adjustRightInd w:val="0"/>
              <w:jc w:val="both"/>
              <w:rPr>
                <w:ins w:id="739" w:author="Muhammad Ghazi Randhawa" w:date="2021-12-20T02:34:00Z"/>
                <w:rFonts w:ascii="Times New Roman" w:hAnsi="Times New Roman" w:cs="Times New Roman"/>
              </w:rPr>
              <w:pPrChange w:id="740" w:author="Muhammad Ghazi Randhawa" w:date="2021-12-22T08:36:00Z">
                <w:pPr>
                  <w:widowControl w:val="0"/>
                  <w:autoSpaceDE w:val="0"/>
                  <w:autoSpaceDN w:val="0"/>
                  <w:adjustRightInd w:val="0"/>
                  <w:jc w:val="center"/>
                </w:pPr>
              </w:pPrChange>
            </w:pPr>
            <w:ins w:id="741" w:author="Muhammad Ghazi Randhawa" w:date="2021-12-20T02:34:00Z">
              <w:r w:rsidRPr="00CA45E5">
                <w:rPr>
                  <w:rFonts w:ascii="Times New Roman" w:hAnsi="Times New Roman" w:cs="Times New Roman"/>
                </w:rPr>
                <w:t>51</w:t>
              </w:r>
            </w:ins>
          </w:p>
        </w:tc>
      </w:tr>
      <w:tr w:rsidR="006530A4" w:rsidRPr="00CA45E5" w14:paraId="1FD03A4C" w14:textId="77777777" w:rsidTr="003404B6">
        <w:tblPrEx>
          <w:tblCellMar>
            <w:top w:w="0" w:type="dxa"/>
            <w:bottom w:w="0" w:type="dxa"/>
          </w:tblCellMar>
        </w:tblPrEx>
        <w:trPr>
          <w:ins w:id="742" w:author="Muhammad Ghazi Randhawa" w:date="2021-12-20T02:34:00Z"/>
        </w:trPr>
        <w:tc>
          <w:tcPr>
            <w:tcW w:w="1656" w:type="dxa"/>
            <w:tcBorders>
              <w:top w:val="nil"/>
              <w:left w:val="nil"/>
              <w:bottom w:val="nil"/>
              <w:right w:val="nil"/>
            </w:tcBorders>
          </w:tcPr>
          <w:p w14:paraId="460C7AA6" w14:textId="77777777" w:rsidR="006530A4" w:rsidRPr="00CA45E5" w:rsidRDefault="006530A4" w:rsidP="00CA45E5">
            <w:pPr>
              <w:widowControl w:val="0"/>
              <w:autoSpaceDE w:val="0"/>
              <w:autoSpaceDN w:val="0"/>
              <w:adjustRightInd w:val="0"/>
              <w:jc w:val="both"/>
              <w:rPr>
                <w:ins w:id="743" w:author="Muhammad Ghazi Randhawa" w:date="2021-12-20T02:34:00Z"/>
                <w:rFonts w:ascii="Times New Roman" w:hAnsi="Times New Roman" w:cs="Times New Roman"/>
              </w:rPr>
              <w:pPrChange w:id="744" w:author="Muhammad Ghazi Randhawa" w:date="2021-12-22T08:36:00Z">
                <w:pPr>
                  <w:widowControl w:val="0"/>
                  <w:autoSpaceDE w:val="0"/>
                  <w:autoSpaceDN w:val="0"/>
                  <w:adjustRightInd w:val="0"/>
                </w:pPr>
              </w:pPrChange>
            </w:pPr>
            <w:ins w:id="745" w:author="Muhammad Ghazi Randhawa" w:date="2021-12-20T02:34:00Z">
              <w:r w:rsidRPr="00CA45E5">
                <w:rPr>
                  <w:rFonts w:ascii="Times New Roman" w:hAnsi="Times New Roman" w:cs="Times New Roman"/>
                </w:rPr>
                <w:t>R-squared</w:t>
              </w:r>
            </w:ins>
          </w:p>
        </w:tc>
        <w:tc>
          <w:tcPr>
            <w:tcW w:w="2016" w:type="dxa"/>
            <w:tcBorders>
              <w:top w:val="nil"/>
              <w:left w:val="nil"/>
              <w:bottom w:val="nil"/>
              <w:right w:val="nil"/>
            </w:tcBorders>
          </w:tcPr>
          <w:p w14:paraId="67CA1BA7" w14:textId="77777777" w:rsidR="006530A4" w:rsidRPr="00CA45E5" w:rsidRDefault="006530A4" w:rsidP="00CA45E5">
            <w:pPr>
              <w:widowControl w:val="0"/>
              <w:autoSpaceDE w:val="0"/>
              <w:autoSpaceDN w:val="0"/>
              <w:adjustRightInd w:val="0"/>
              <w:jc w:val="both"/>
              <w:rPr>
                <w:ins w:id="746" w:author="Muhammad Ghazi Randhawa" w:date="2021-12-20T02:34:00Z"/>
                <w:rFonts w:ascii="Times New Roman" w:hAnsi="Times New Roman" w:cs="Times New Roman"/>
              </w:rPr>
              <w:pPrChange w:id="747" w:author="Muhammad Ghazi Randhawa" w:date="2021-12-22T08:36:00Z">
                <w:pPr>
                  <w:widowControl w:val="0"/>
                  <w:autoSpaceDE w:val="0"/>
                  <w:autoSpaceDN w:val="0"/>
                  <w:adjustRightInd w:val="0"/>
                  <w:jc w:val="center"/>
                </w:pPr>
              </w:pPrChange>
            </w:pPr>
            <w:ins w:id="748" w:author="Muhammad Ghazi Randhawa" w:date="2021-12-20T02:34:00Z">
              <w:r w:rsidRPr="00CA45E5">
                <w:rPr>
                  <w:rFonts w:ascii="Times New Roman" w:hAnsi="Times New Roman" w:cs="Times New Roman"/>
                </w:rPr>
                <w:t>0.189</w:t>
              </w:r>
            </w:ins>
          </w:p>
        </w:tc>
        <w:tc>
          <w:tcPr>
            <w:tcW w:w="2016" w:type="dxa"/>
            <w:tcBorders>
              <w:top w:val="nil"/>
              <w:left w:val="nil"/>
              <w:bottom w:val="nil"/>
              <w:right w:val="nil"/>
            </w:tcBorders>
          </w:tcPr>
          <w:p w14:paraId="4F93BE58" w14:textId="77777777" w:rsidR="006530A4" w:rsidRPr="00CA45E5" w:rsidRDefault="006530A4" w:rsidP="00CA45E5">
            <w:pPr>
              <w:widowControl w:val="0"/>
              <w:autoSpaceDE w:val="0"/>
              <w:autoSpaceDN w:val="0"/>
              <w:adjustRightInd w:val="0"/>
              <w:jc w:val="both"/>
              <w:rPr>
                <w:ins w:id="749" w:author="Muhammad Ghazi Randhawa" w:date="2021-12-20T02:34:00Z"/>
                <w:rFonts w:ascii="Times New Roman" w:hAnsi="Times New Roman" w:cs="Times New Roman"/>
              </w:rPr>
              <w:pPrChange w:id="750" w:author="Muhammad Ghazi Randhawa" w:date="2021-12-22T08:36:00Z">
                <w:pPr>
                  <w:widowControl w:val="0"/>
                  <w:autoSpaceDE w:val="0"/>
                  <w:autoSpaceDN w:val="0"/>
                  <w:adjustRightInd w:val="0"/>
                  <w:jc w:val="center"/>
                </w:pPr>
              </w:pPrChange>
            </w:pPr>
            <w:ins w:id="751" w:author="Muhammad Ghazi Randhawa" w:date="2021-12-20T02:34:00Z">
              <w:r w:rsidRPr="00CA45E5">
                <w:rPr>
                  <w:rFonts w:ascii="Times New Roman" w:hAnsi="Times New Roman" w:cs="Times New Roman"/>
                </w:rPr>
                <w:t>0.00252</w:t>
              </w:r>
            </w:ins>
          </w:p>
        </w:tc>
        <w:tc>
          <w:tcPr>
            <w:tcW w:w="2016" w:type="dxa"/>
            <w:tcBorders>
              <w:top w:val="nil"/>
              <w:left w:val="nil"/>
              <w:bottom w:val="nil"/>
              <w:right w:val="nil"/>
            </w:tcBorders>
          </w:tcPr>
          <w:p w14:paraId="71FA064A" w14:textId="77777777" w:rsidR="006530A4" w:rsidRPr="00CA45E5" w:rsidRDefault="006530A4" w:rsidP="00CA45E5">
            <w:pPr>
              <w:widowControl w:val="0"/>
              <w:autoSpaceDE w:val="0"/>
              <w:autoSpaceDN w:val="0"/>
              <w:adjustRightInd w:val="0"/>
              <w:jc w:val="both"/>
              <w:rPr>
                <w:ins w:id="752" w:author="Muhammad Ghazi Randhawa" w:date="2021-12-20T02:34:00Z"/>
                <w:rFonts w:ascii="Times New Roman" w:hAnsi="Times New Roman" w:cs="Times New Roman"/>
              </w:rPr>
              <w:pPrChange w:id="753" w:author="Muhammad Ghazi Randhawa" w:date="2021-12-22T08:36:00Z">
                <w:pPr>
                  <w:widowControl w:val="0"/>
                  <w:autoSpaceDE w:val="0"/>
                  <w:autoSpaceDN w:val="0"/>
                  <w:adjustRightInd w:val="0"/>
                  <w:jc w:val="center"/>
                </w:pPr>
              </w:pPrChange>
            </w:pPr>
            <w:ins w:id="754" w:author="Muhammad Ghazi Randhawa" w:date="2021-12-20T02:34:00Z">
              <w:r w:rsidRPr="00CA45E5">
                <w:rPr>
                  <w:rFonts w:ascii="Times New Roman" w:hAnsi="Times New Roman" w:cs="Times New Roman"/>
                </w:rPr>
                <w:t>0.201</w:t>
              </w:r>
            </w:ins>
          </w:p>
        </w:tc>
      </w:tr>
      <w:tr w:rsidR="006530A4" w:rsidRPr="00CA45E5" w14:paraId="1BF74737" w14:textId="77777777" w:rsidTr="003404B6">
        <w:tblPrEx>
          <w:tblCellMar>
            <w:top w:w="0" w:type="dxa"/>
            <w:bottom w:w="0" w:type="dxa"/>
          </w:tblCellMar>
        </w:tblPrEx>
        <w:trPr>
          <w:ins w:id="755" w:author="Muhammad Ghazi Randhawa" w:date="2021-12-20T02:34:00Z"/>
        </w:trPr>
        <w:tc>
          <w:tcPr>
            <w:tcW w:w="1656" w:type="dxa"/>
            <w:tcBorders>
              <w:top w:val="nil"/>
              <w:left w:val="nil"/>
              <w:bottom w:val="single" w:sz="4" w:space="0" w:color="auto"/>
              <w:right w:val="nil"/>
            </w:tcBorders>
          </w:tcPr>
          <w:p w14:paraId="1259415D" w14:textId="77777777" w:rsidR="006530A4" w:rsidRPr="00CA45E5" w:rsidRDefault="006530A4" w:rsidP="00CA45E5">
            <w:pPr>
              <w:widowControl w:val="0"/>
              <w:autoSpaceDE w:val="0"/>
              <w:autoSpaceDN w:val="0"/>
              <w:adjustRightInd w:val="0"/>
              <w:jc w:val="both"/>
              <w:rPr>
                <w:ins w:id="756" w:author="Muhammad Ghazi Randhawa" w:date="2021-12-20T02:34:00Z"/>
                <w:rFonts w:ascii="Times New Roman" w:hAnsi="Times New Roman" w:cs="Times New Roman"/>
              </w:rPr>
              <w:pPrChange w:id="757" w:author="Muhammad Ghazi Randhawa" w:date="2021-12-22T08:36:00Z">
                <w:pPr>
                  <w:widowControl w:val="0"/>
                  <w:autoSpaceDE w:val="0"/>
                  <w:autoSpaceDN w:val="0"/>
                  <w:adjustRightInd w:val="0"/>
                </w:pPr>
              </w:pPrChange>
            </w:pPr>
            <w:ins w:id="758" w:author="Muhammad Ghazi Randhawa" w:date="2021-12-20T02:34:00Z">
              <w:r w:rsidRPr="00CA45E5">
                <w:rPr>
                  <w:rFonts w:ascii="Times New Roman" w:hAnsi="Times New Roman" w:cs="Times New Roman"/>
                </w:rPr>
                <w:t>F-stat</w:t>
              </w:r>
            </w:ins>
          </w:p>
        </w:tc>
        <w:tc>
          <w:tcPr>
            <w:tcW w:w="2016" w:type="dxa"/>
            <w:tcBorders>
              <w:top w:val="nil"/>
              <w:left w:val="nil"/>
              <w:bottom w:val="single" w:sz="4" w:space="0" w:color="auto"/>
              <w:right w:val="nil"/>
            </w:tcBorders>
          </w:tcPr>
          <w:p w14:paraId="052D58C4" w14:textId="77777777" w:rsidR="006530A4" w:rsidRPr="00CA45E5" w:rsidRDefault="006530A4" w:rsidP="00CA45E5">
            <w:pPr>
              <w:widowControl w:val="0"/>
              <w:autoSpaceDE w:val="0"/>
              <w:autoSpaceDN w:val="0"/>
              <w:adjustRightInd w:val="0"/>
              <w:jc w:val="both"/>
              <w:rPr>
                <w:ins w:id="759" w:author="Muhammad Ghazi Randhawa" w:date="2021-12-20T02:34:00Z"/>
                <w:rFonts w:ascii="Times New Roman" w:hAnsi="Times New Roman" w:cs="Times New Roman"/>
              </w:rPr>
              <w:pPrChange w:id="760" w:author="Muhammad Ghazi Randhawa" w:date="2021-12-22T08:36:00Z">
                <w:pPr>
                  <w:widowControl w:val="0"/>
                  <w:autoSpaceDE w:val="0"/>
                  <w:autoSpaceDN w:val="0"/>
                  <w:adjustRightInd w:val="0"/>
                  <w:jc w:val="center"/>
                </w:pPr>
              </w:pPrChange>
            </w:pPr>
            <w:ins w:id="761" w:author="Muhammad Ghazi Randhawa" w:date="2021-12-20T02:34:00Z">
              <w:r w:rsidRPr="00CA45E5">
                <w:rPr>
                  <w:rFonts w:ascii="Times New Roman" w:hAnsi="Times New Roman" w:cs="Times New Roman"/>
                </w:rPr>
                <w:t>11.44</w:t>
              </w:r>
            </w:ins>
          </w:p>
        </w:tc>
        <w:tc>
          <w:tcPr>
            <w:tcW w:w="2016" w:type="dxa"/>
            <w:tcBorders>
              <w:top w:val="nil"/>
              <w:left w:val="nil"/>
              <w:bottom w:val="single" w:sz="4" w:space="0" w:color="auto"/>
              <w:right w:val="nil"/>
            </w:tcBorders>
          </w:tcPr>
          <w:p w14:paraId="37B311B9" w14:textId="77777777" w:rsidR="006530A4" w:rsidRPr="00CA45E5" w:rsidRDefault="006530A4" w:rsidP="00CA45E5">
            <w:pPr>
              <w:widowControl w:val="0"/>
              <w:autoSpaceDE w:val="0"/>
              <w:autoSpaceDN w:val="0"/>
              <w:adjustRightInd w:val="0"/>
              <w:jc w:val="both"/>
              <w:rPr>
                <w:ins w:id="762" w:author="Muhammad Ghazi Randhawa" w:date="2021-12-20T02:34:00Z"/>
                <w:rFonts w:ascii="Times New Roman" w:hAnsi="Times New Roman" w:cs="Times New Roman"/>
              </w:rPr>
              <w:pPrChange w:id="763" w:author="Muhammad Ghazi Randhawa" w:date="2021-12-22T08:36:00Z">
                <w:pPr>
                  <w:widowControl w:val="0"/>
                  <w:autoSpaceDE w:val="0"/>
                  <w:autoSpaceDN w:val="0"/>
                  <w:adjustRightInd w:val="0"/>
                  <w:jc w:val="center"/>
                </w:pPr>
              </w:pPrChange>
            </w:pPr>
            <w:ins w:id="764" w:author="Muhammad Ghazi Randhawa" w:date="2021-12-20T02:34:00Z">
              <w:r w:rsidRPr="00CA45E5">
                <w:rPr>
                  <w:rFonts w:ascii="Times New Roman" w:hAnsi="Times New Roman" w:cs="Times New Roman"/>
                </w:rPr>
                <w:t>0.124</w:t>
              </w:r>
            </w:ins>
          </w:p>
        </w:tc>
        <w:tc>
          <w:tcPr>
            <w:tcW w:w="2016" w:type="dxa"/>
            <w:tcBorders>
              <w:top w:val="nil"/>
              <w:left w:val="nil"/>
              <w:bottom w:val="single" w:sz="4" w:space="0" w:color="auto"/>
              <w:right w:val="nil"/>
            </w:tcBorders>
          </w:tcPr>
          <w:p w14:paraId="6BBBBAB9" w14:textId="77777777" w:rsidR="006530A4" w:rsidRPr="00CA45E5" w:rsidRDefault="006530A4" w:rsidP="00CA45E5">
            <w:pPr>
              <w:widowControl w:val="0"/>
              <w:autoSpaceDE w:val="0"/>
              <w:autoSpaceDN w:val="0"/>
              <w:adjustRightInd w:val="0"/>
              <w:jc w:val="both"/>
              <w:rPr>
                <w:ins w:id="765" w:author="Muhammad Ghazi Randhawa" w:date="2021-12-20T02:34:00Z"/>
                <w:rFonts w:ascii="Times New Roman" w:hAnsi="Times New Roman" w:cs="Times New Roman"/>
              </w:rPr>
              <w:pPrChange w:id="766" w:author="Muhammad Ghazi Randhawa" w:date="2021-12-22T08:36:00Z">
                <w:pPr>
                  <w:widowControl w:val="0"/>
                  <w:autoSpaceDE w:val="0"/>
                  <w:autoSpaceDN w:val="0"/>
                  <w:adjustRightInd w:val="0"/>
                  <w:jc w:val="center"/>
                </w:pPr>
              </w:pPrChange>
            </w:pPr>
            <w:ins w:id="767" w:author="Muhammad Ghazi Randhawa" w:date="2021-12-20T02:34:00Z">
              <w:r w:rsidRPr="00CA45E5">
                <w:rPr>
                  <w:rFonts w:ascii="Times New Roman" w:hAnsi="Times New Roman" w:cs="Times New Roman"/>
                </w:rPr>
                <w:t>6.043</w:t>
              </w:r>
            </w:ins>
          </w:p>
        </w:tc>
      </w:tr>
    </w:tbl>
    <w:p w14:paraId="7873D421" w14:textId="77777777" w:rsidR="006530A4" w:rsidRPr="00CA45E5" w:rsidRDefault="006530A4" w:rsidP="00CA45E5">
      <w:pPr>
        <w:widowControl w:val="0"/>
        <w:autoSpaceDE w:val="0"/>
        <w:autoSpaceDN w:val="0"/>
        <w:adjustRightInd w:val="0"/>
        <w:jc w:val="both"/>
        <w:rPr>
          <w:ins w:id="768" w:author="Muhammad Ghazi Randhawa" w:date="2021-12-20T02:34:00Z"/>
          <w:rFonts w:ascii="Times New Roman" w:hAnsi="Times New Roman" w:cs="Times New Roman"/>
          <w:rPrChange w:id="769" w:author="Muhammad Ghazi Randhawa" w:date="2021-12-22T08:36:00Z">
            <w:rPr>
              <w:ins w:id="770" w:author="Muhammad Ghazi Randhawa" w:date="2021-12-20T02:34:00Z"/>
              <w:rFonts w:ascii="Times New Roman" w:hAnsi="Times New Roman" w:cs="Times New Roman"/>
              <w:sz w:val="20"/>
              <w:szCs w:val="20"/>
            </w:rPr>
          </w:rPrChange>
        </w:rPr>
        <w:pPrChange w:id="771" w:author="Muhammad Ghazi Randhawa" w:date="2021-12-22T08:36:00Z">
          <w:pPr>
            <w:widowControl w:val="0"/>
            <w:autoSpaceDE w:val="0"/>
            <w:autoSpaceDN w:val="0"/>
            <w:adjustRightInd w:val="0"/>
          </w:pPr>
        </w:pPrChange>
      </w:pPr>
      <w:ins w:id="772" w:author="Muhammad Ghazi Randhawa" w:date="2021-12-20T02:34:00Z">
        <w:r w:rsidRPr="00CA45E5">
          <w:rPr>
            <w:rFonts w:ascii="Times New Roman" w:hAnsi="Times New Roman" w:cs="Times New Roman"/>
            <w:i/>
            <w:iCs/>
            <w:rPrChange w:id="773" w:author="Muhammad Ghazi Randhawa" w:date="2021-12-22T08:36:00Z">
              <w:rPr>
                <w:rFonts w:ascii="Times New Roman" w:hAnsi="Times New Roman" w:cs="Times New Roman"/>
                <w:i/>
                <w:iCs/>
                <w:sz w:val="20"/>
                <w:szCs w:val="20"/>
              </w:rPr>
            </w:rPrChange>
          </w:rPr>
          <w:t>t</w:t>
        </w:r>
        <w:r w:rsidRPr="00CA45E5">
          <w:rPr>
            <w:rFonts w:ascii="Times New Roman" w:hAnsi="Times New Roman" w:cs="Times New Roman"/>
            <w:rPrChange w:id="774" w:author="Muhammad Ghazi Randhawa" w:date="2021-12-22T08:36:00Z">
              <w:rPr>
                <w:rFonts w:ascii="Times New Roman" w:hAnsi="Times New Roman" w:cs="Times New Roman"/>
                <w:sz w:val="20"/>
                <w:szCs w:val="20"/>
              </w:rPr>
            </w:rPrChange>
          </w:rPr>
          <w:t xml:space="preserve"> statistics in parentheses</w:t>
        </w:r>
      </w:ins>
    </w:p>
    <w:p w14:paraId="0E9DFD50" w14:textId="63B78B78" w:rsidR="006530A4" w:rsidRPr="00CA45E5" w:rsidRDefault="006530A4" w:rsidP="00CA45E5">
      <w:pPr>
        <w:widowControl w:val="0"/>
        <w:autoSpaceDE w:val="0"/>
        <w:autoSpaceDN w:val="0"/>
        <w:adjustRightInd w:val="0"/>
        <w:jc w:val="both"/>
        <w:rPr>
          <w:ins w:id="775" w:author="Muhammad Ghazi Randhawa" w:date="2021-12-22T08:22:00Z"/>
          <w:rFonts w:ascii="Times New Roman" w:hAnsi="Times New Roman" w:cs="Times New Roman"/>
          <w:rPrChange w:id="776" w:author="Muhammad Ghazi Randhawa" w:date="2021-12-22T08:36:00Z">
            <w:rPr>
              <w:ins w:id="777" w:author="Muhammad Ghazi Randhawa" w:date="2021-12-22T08:22:00Z"/>
              <w:rFonts w:ascii="Times New Roman" w:hAnsi="Times New Roman" w:cs="Times New Roman"/>
              <w:sz w:val="20"/>
              <w:szCs w:val="20"/>
            </w:rPr>
          </w:rPrChange>
        </w:rPr>
        <w:pPrChange w:id="778" w:author="Muhammad Ghazi Randhawa" w:date="2021-12-22T08:36:00Z">
          <w:pPr>
            <w:widowControl w:val="0"/>
            <w:autoSpaceDE w:val="0"/>
            <w:autoSpaceDN w:val="0"/>
            <w:adjustRightInd w:val="0"/>
          </w:pPr>
        </w:pPrChange>
      </w:pPr>
      <w:ins w:id="779" w:author="Muhammad Ghazi Randhawa" w:date="2021-12-20T02:34:00Z">
        <w:r w:rsidRPr="00CA45E5">
          <w:rPr>
            <w:rFonts w:ascii="Times New Roman" w:hAnsi="Times New Roman" w:cs="Times New Roman"/>
            <w:vertAlign w:val="superscript"/>
            <w:rPrChange w:id="780" w:author="Muhammad Ghazi Randhawa" w:date="2021-12-22T08:36:00Z">
              <w:rPr>
                <w:rFonts w:ascii="Times New Roman" w:hAnsi="Times New Roman" w:cs="Times New Roman"/>
                <w:sz w:val="20"/>
                <w:szCs w:val="20"/>
                <w:vertAlign w:val="superscript"/>
              </w:rPr>
            </w:rPrChange>
          </w:rPr>
          <w:t>*</w:t>
        </w:r>
        <w:r w:rsidRPr="00CA45E5">
          <w:rPr>
            <w:rFonts w:ascii="Times New Roman" w:hAnsi="Times New Roman" w:cs="Times New Roman"/>
            <w:rPrChange w:id="781" w:author="Muhammad Ghazi Randhawa" w:date="2021-12-22T08:36:00Z">
              <w:rPr>
                <w:rFonts w:ascii="Times New Roman" w:hAnsi="Times New Roman" w:cs="Times New Roman"/>
                <w:sz w:val="20"/>
                <w:szCs w:val="20"/>
              </w:rPr>
            </w:rPrChange>
          </w:rPr>
          <w:t xml:space="preserve"> </w:t>
        </w:r>
        <w:r w:rsidRPr="00CA45E5">
          <w:rPr>
            <w:rFonts w:ascii="Times New Roman" w:hAnsi="Times New Roman" w:cs="Times New Roman"/>
            <w:i/>
            <w:iCs/>
            <w:rPrChange w:id="782" w:author="Muhammad Ghazi Randhawa" w:date="2021-12-22T08:36:00Z">
              <w:rPr>
                <w:rFonts w:ascii="Times New Roman" w:hAnsi="Times New Roman" w:cs="Times New Roman"/>
                <w:i/>
                <w:iCs/>
                <w:sz w:val="20"/>
                <w:szCs w:val="20"/>
              </w:rPr>
            </w:rPrChange>
          </w:rPr>
          <w:t>p</w:t>
        </w:r>
        <w:r w:rsidRPr="00CA45E5">
          <w:rPr>
            <w:rFonts w:ascii="Times New Roman" w:hAnsi="Times New Roman" w:cs="Times New Roman"/>
            <w:rPrChange w:id="783" w:author="Muhammad Ghazi Randhawa" w:date="2021-12-22T08:36:00Z">
              <w:rPr>
                <w:rFonts w:ascii="Times New Roman" w:hAnsi="Times New Roman" w:cs="Times New Roman"/>
                <w:sz w:val="20"/>
                <w:szCs w:val="20"/>
              </w:rPr>
            </w:rPrChange>
          </w:rPr>
          <w:t xml:space="preserve"> &lt; 0.05, </w:t>
        </w:r>
        <w:r w:rsidRPr="00CA45E5">
          <w:rPr>
            <w:rFonts w:ascii="Times New Roman" w:hAnsi="Times New Roman" w:cs="Times New Roman"/>
            <w:vertAlign w:val="superscript"/>
            <w:rPrChange w:id="784" w:author="Muhammad Ghazi Randhawa" w:date="2021-12-22T08:36:00Z">
              <w:rPr>
                <w:rFonts w:ascii="Times New Roman" w:hAnsi="Times New Roman" w:cs="Times New Roman"/>
                <w:sz w:val="20"/>
                <w:szCs w:val="20"/>
                <w:vertAlign w:val="superscript"/>
              </w:rPr>
            </w:rPrChange>
          </w:rPr>
          <w:t>**</w:t>
        </w:r>
        <w:r w:rsidRPr="00CA45E5">
          <w:rPr>
            <w:rFonts w:ascii="Times New Roman" w:hAnsi="Times New Roman" w:cs="Times New Roman"/>
            <w:rPrChange w:id="785" w:author="Muhammad Ghazi Randhawa" w:date="2021-12-22T08:36:00Z">
              <w:rPr>
                <w:rFonts w:ascii="Times New Roman" w:hAnsi="Times New Roman" w:cs="Times New Roman"/>
                <w:sz w:val="20"/>
                <w:szCs w:val="20"/>
              </w:rPr>
            </w:rPrChange>
          </w:rPr>
          <w:t xml:space="preserve"> </w:t>
        </w:r>
        <w:r w:rsidRPr="00CA45E5">
          <w:rPr>
            <w:rFonts w:ascii="Times New Roman" w:hAnsi="Times New Roman" w:cs="Times New Roman"/>
            <w:i/>
            <w:iCs/>
            <w:rPrChange w:id="786" w:author="Muhammad Ghazi Randhawa" w:date="2021-12-22T08:36:00Z">
              <w:rPr>
                <w:rFonts w:ascii="Times New Roman" w:hAnsi="Times New Roman" w:cs="Times New Roman"/>
                <w:i/>
                <w:iCs/>
                <w:sz w:val="20"/>
                <w:szCs w:val="20"/>
              </w:rPr>
            </w:rPrChange>
          </w:rPr>
          <w:t>p</w:t>
        </w:r>
        <w:r w:rsidRPr="00CA45E5">
          <w:rPr>
            <w:rFonts w:ascii="Times New Roman" w:hAnsi="Times New Roman" w:cs="Times New Roman"/>
            <w:rPrChange w:id="787" w:author="Muhammad Ghazi Randhawa" w:date="2021-12-22T08:36:00Z">
              <w:rPr>
                <w:rFonts w:ascii="Times New Roman" w:hAnsi="Times New Roman" w:cs="Times New Roman"/>
                <w:sz w:val="20"/>
                <w:szCs w:val="20"/>
              </w:rPr>
            </w:rPrChange>
          </w:rPr>
          <w:t xml:space="preserve"> &lt; 0.01, </w:t>
        </w:r>
        <w:r w:rsidRPr="00CA45E5">
          <w:rPr>
            <w:rFonts w:ascii="Times New Roman" w:hAnsi="Times New Roman" w:cs="Times New Roman"/>
            <w:vertAlign w:val="superscript"/>
            <w:rPrChange w:id="788" w:author="Muhammad Ghazi Randhawa" w:date="2021-12-22T08:36:00Z">
              <w:rPr>
                <w:rFonts w:ascii="Times New Roman" w:hAnsi="Times New Roman" w:cs="Times New Roman"/>
                <w:sz w:val="20"/>
                <w:szCs w:val="20"/>
                <w:vertAlign w:val="superscript"/>
              </w:rPr>
            </w:rPrChange>
          </w:rPr>
          <w:t>***</w:t>
        </w:r>
        <w:r w:rsidRPr="00CA45E5">
          <w:rPr>
            <w:rFonts w:ascii="Times New Roman" w:hAnsi="Times New Roman" w:cs="Times New Roman"/>
            <w:rPrChange w:id="789" w:author="Muhammad Ghazi Randhawa" w:date="2021-12-22T08:36:00Z">
              <w:rPr>
                <w:rFonts w:ascii="Times New Roman" w:hAnsi="Times New Roman" w:cs="Times New Roman"/>
                <w:sz w:val="20"/>
                <w:szCs w:val="20"/>
              </w:rPr>
            </w:rPrChange>
          </w:rPr>
          <w:t xml:space="preserve"> </w:t>
        </w:r>
        <w:r w:rsidRPr="00CA45E5">
          <w:rPr>
            <w:rFonts w:ascii="Times New Roman" w:hAnsi="Times New Roman" w:cs="Times New Roman"/>
            <w:i/>
            <w:iCs/>
            <w:rPrChange w:id="790" w:author="Muhammad Ghazi Randhawa" w:date="2021-12-22T08:36:00Z">
              <w:rPr>
                <w:rFonts w:ascii="Times New Roman" w:hAnsi="Times New Roman" w:cs="Times New Roman"/>
                <w:i/>
                <w:iCs/>
                <w:sz w:val="20"/>
                <w:szCs w:val="20"/>
              </w:rPr>
            </w:rPrChange>
          </w:rPr>
          <w:t>p</w:t>
        </w:r>
        <w:r w:rsidRPr="00CA45E5">
          <w:rPr>
            <w:rFonts w:ascii="Times New Roman" w:hAnsi="Times New Roman" w:cs="Times New Roman"/>
            <w:rPrChange w:id="791" w:author="Muhammad Ghazi Randhawa" w:date="2021-12-22T08:36:00Z">
              <w:rPr>
                <w:rFonts w:ascii="Times New Roman" w:hAnsi="Times New Roman" w:cs="Times New Roman"/>
                <w:sz w:val="20"/>
                <w:szCs w:val="20"/>
              </w:rPr>
            </w:rPrChange>
          </w:rPr>
          <w:t xml:space="preserve"> &lt; 0.001</w:t>
        </w:r>
      </w:ins>
    </w:p>
    <w:p w14:paraId="267C3C00" w14:textId="1DE12DCF" w:rsidR="006449C8" w:rsidRPr="00CA45E5" w:rsidRDefault="006449C8" w:rsidP="00CA45E5">
      <w:pPr>
        <w:widowControl w:val="0"/>
        <w:autoSpaceDE w:val="0"/>
        <w:autoSpaceDN w:val="0"/>
        <w:adjustRightInd w:val="0"/>
        <w:jc w:val="both"/>
        <w:rPr>
          <w:ins w:id="792" w:author="Muhammad Ghazi Randhawa" w:date="2021-12-22T08:33:00Z"/>
          <w:rFonts w:ascii="Times New Roman" w:hAnsi="Times New Roman" w:cs="Times New Roman"/>
          <w:rPrChange w:id="793" w:author="Muhammad Ghazi Randhawa" w:date="2021-12-22T08:36:00Z">
            <w:rPr>
              <w:ins w:id="794" w:author="Muhammad Ghazi Randhawa" w:date="2021-12-22T08:33:00Z"/>
              <w:rFonts w:ascii="Times New Roman" w:hAnsi="Times New Roman" w:cs="Times New Roman"/>
              <w:sz w:val="20"/>
              <w:szCs w:val="20"/>
            </w:rPr>
          </w:rPrChange>
        </w:rPr>
        <w:pPrChange w:id="795" w:author="Muhammad Ghazi Randhawa" w:date="2021-12-22T08:36:00Z">
          <w:pPr>
            <w:widowControl w:val="0"/>
            <w:autoSpaceDE w:val="0"/>
            <w:autoSpaceDN w:val="0"/>
            <w:adjustRightInd w:val="0"/>
          </w:pPr>
        </w:pPrChange>
      </w:pPr>
    </w:p>
    <w:p w14:paraId="62A71F29" w14:textId="36FC480C" w:rsidR="00CA45E5" w:rsidRDefault="00CA45E5" w:rsidP="00CA45E5">
      <w:pPr>
        <w:widowControl w:val="0"/>
        <w:autoSpaceDE w:val="0"/>
        <w:autoSpaceDN w:val="0"/>
        <w:adjustRightInd w:val="0"/>
        <w:jc w:val="both"/>
        <w:rPr>
          <w:ins w:id="796" w:author="Muhammad Ghazi Randhawa" w:date="2021-12-22T08:36:00Z"/>
          <w:rFonts w:ascii="Times New Roman" w:hAnsi="Times New Roman" w:cs="Times New Roman"/>
        </w:rPr>
      </w:pPr>
      <w:ins w:id="797" w:author="Muhammad Ghazi Randhawa" w:date="2021-12-22T08:33:00Z">
        <w:r w:rsidRPr="00CA45E5">
          <w:rPr>
            <w:rFonts w:ascii="Times New Roman" w:hAnsi="Times New Roman" w:cs="Times New Roman"/>
            <w:rPrChange w:id="798" w:author="Muhammad Ghazi Randhawa" w:date="2021-12-22T08:36:00Z">
              <w:rPr>
                <w:rFonts w:ascii="Times New Roman" w:hAnsi="Times New Roman" w:cs="Times New Roman"/>
                <w:sz w:val="20"/>
                <w:szCs w:val="20"/>
              </w:rPr>
            </w:rPrChange>
          </w:rPr>
          <w:t xml:space="preserve">The results for </w:t>
        </w:r>
      </w:ins>
      <w:ins w:id="799" w:author="Muhammad Ghazi Randhawa" w:date="2021-12-22T08:36:00Z">
        <w:r w:rsidRPr="00CA45E5">
          <w:rPr>
            <w:rFonts w:ascii="Times New Roman" w:hAnsi="Times New Roman" w:cs="Times New Roman"/>
          </w:rPr>
          <w:t>this regression</w:t>
        </w:r>
      </w:ins>
      <w:ins w:id="800" w:author="Muhammad Ghazi Randhawa" w:date="2021-12-22T08:33:00Z">
        <w:r w:rsidRPr="00CA45E5">
          <w:rPr>
            <w:rFonts w:ascii="Times New Roman" w:hAnsi="Times New Roman" w:cs="Times New Roman"/>
            <w:rPrChange w:id="801" w:author="Muhammad Ghazi Randhawa" w:date="2021-12-22T08:36:00Z">
              <w:rPr>
                <w:rFonts w:ascii="Times New Roman" w:hAnsi="Times New Roman" w:cs="Times New Roman"/>
                <w:sz w:val="20"/>
                <w:szCs w:val="20"/>
              </w:rPr>
            </w:rPrChange>
          </w:rPr>
          <w:t xml:space="preserve"> again imply that states with </w:t>
        </w:r>
      </w:ins>
      <w:ins w:id="802" w:author="Muhammad Ghazi Randhawa" w:date="2021-12-22T08:34:00Z">
        <w:r w:rsidRPr="00CA45E5">
          <w:rPr>
            <w:rFonts w:ascii="Times New Roman" w:hAnsi="Times New Roman" w:cs="Times New Roman"/>
            <w:rPrChange w:id="803" w:author="Muhammad Ghazi Randhawa" w:date="2021-12-22T08:36:00Z">
              <w:rPr>
                <w:rFonts w:ascii="Times New Roman" w:hAnsi="Times New Roman" w:cs="Times New Roman"/>
                <w:sz w:val="20"/>
                <w:szCs w:val="20"/>
              </w:rPr>
            </w:rPrChange>
          </w:rPr>
          <w:t xml:space="preserve">states that are more vulnerable have </w:t>
        </w:r>
      </w:ins>
      <w:ins w:id="804" w:author="Muhammad Ghazi Randhawa" w:date="2021-12-22T08:35:00Z">
        <w:r w:rsidRPr="00CA45E5">
          <w:rPr>
            <w:rFonts w:ascii="Times New Roman" w:hAnsi="Times New Roman" w:cs="Times New Roman"/>
            <w:rPrChange w:id="805" w:author="Muhammad Ghazi Randhawa" w:date="2021-12-22T08:36:00Z">
              <w:rPr>
                <w:rFonts w:ascii="Times New Roman" w:hAnsi="Times New Roman" w:cs="Times New Roman"/>
                <w:sz w:val="20"/>
                <w:szCs w:val="20"/>
              </w:rPr>
            </w:rPrChange>
          </w:rPr>
          <w:t>residents that care less about climate change politics while states that are more prepared have residents that vote according to clima</w:t>
        </w:r>
      </w:ins>
      <w:ins w:id="806" w:author="Muhammad Ghazi Randhawa" w:date="2021-12-22T08:36:00Z">
        <w:r w:rsidRPr="00CA45E5">
          <w:rPr>
            <w:rFonts w:ascii="Times New Roman" w:hAnsi="Times New Roman" w:cs="Times New Roman"/>
            <w:rPrChange w:id="807" w:author="Muhammad Ghazi Randhawa" w:date="2021-12-22T08:36:00Z">
              <w:rPr>
                <w:rFonts w:ascii="Times New Roman" w:hAnsi="Times New Roman" w:cs="Times New Roman"/>
                <w:sz w:val="20"/>
                <w:szCs w:val="20"/>
              </w:rPr>
            </w:rPrChange>
          </w:rPr>
          <w:t>te change concerns.</w:t>
        </w:r>
      </w:ins>
    </w:p>
    <w:p w14:paraId="0764B2EE" w14:textId="77777777" w:rsidR="00CA45E5" w:rsidRPr="00CA45E5" w:rsidRDefault="00CA45E5" w:rsidP="00CA45E5">
      <w:pPr>
        <w:widowControl w:val="0"/>
        <w:autoSpaceDE w:val="0"/>
        <w:autoSpaceDN w:val="0"/>
        <w:adjustRightInd w:val="0"/>
        <w:jc w:val="both"/>
        <w:rPr>
          <w:ins w:id="808" w:author="Muhammad Ghazi Randhawa" w:date="2021-12-22T08:22:00Z"/>
          <w:rFonts w:ascii="Times New Roman" w:hAnsi="Times New Roman" w:cs="Times New Roman"/>
          <w:rPrChange w:id="809" w:author="Muhammad Ghazi Randhawa" w:date="2021-12-22T08:36:00Z">
            <w:rPr>
              <w:ins w:id="810" w:author="Muhammad Ghazi Randhawa" w:date="2021-12-22T08:22:00Z"/>
              <w:rFonts w:ascii="Times New Roman" w:hAnsi="Times New Roman" w:cs="Times New Roman"/>
              <w:sz w:val="20"/>
              <w:szCs w:val="20"/>
            </w:rPr>
          </w:rPrChange>
        </w:rPr>
        <w:pPrChange w:id="811" w:author="Muhammad Ghazi Randhawa" w:date="2021-12-22T08:36:00Z">
          <w:pPr>
            <w:widowControl w:val="0"/>
            <w:autoSpaceDE w:val="0"/>
            <w:autoSpaceDN w:val="0"/>
            <w:adjustRightInd w:val="0"/>
          </w:pPr>
        </w:pPrChange>
      </w:pPr>
    </w:p>
    <w:p w14:paraId="154CF12A" w14:textId="4134C193" w:rsidR="006449C8" w:rsidRPr="00CA45E5" w:rsidRDefault="006449C8" w:rsidP="00CA45E5">
      <w:pPr>
        <w:widowControl w:val="0"/>
        <w:autoSpaceDE w:val="0"/>
        <w:autoSpaceDN w:val="0"/>
        <w:adjustRightInd w:val="0"/>
        <w:jc w:val="both"/>
        <w:rPr>
          <w:ins w:id="812" w:author="Muhammad Ghazi Randhawa" w:date="2021-12-22T08:22:00Z"/>
          <w:rFonts w:ascii="Times New Roman" w:hAnsi="Times New Roman" w:cs="Times New Roman"/>
          <w:rPrChange w:id="813" w:author="Muhammad Ghazi Randhawa" w:date="2021-12-22T08:36:00Z">
            <w:rPr>
              <w:ins w:id="814" w:author="Muhammad Ghazi Randhawa" w:date="2021-12-22T08:22:00Z"/>
              <w:rFonts w:ascii="Times New Roman" w:hAnsi="Times New Roman" w:cs="Times New Roman"/>
              <w:sz w:val="20"/>
              <w:szCs w:val="20"/>
            </w:rPr>
          </w:rPrChange>
        </w:rPr>
        <w:pPrChange w:id="815" w:author="Muhammad Ghazi Randhawa" w:date="2021-12-22T08:36:00Z">
          <w:pPr>
            <w:widowControl w:val="0"/>
            <w:autoSpaceDE w:val="0"/>
            <w:autoSpaceDN w:val="0"/>
            <w:adjustRightInd w:val="0"/>
          </w:pPr>
        </w:pPrChange>
      </w:pPr>
      <w:ins w:id="816" w:author="Muhammad Ghazi Randhawa" w:date="2021-12-22T08:22:00Z">
        <w:r w:rsidRPr="00CA45E5">
          <w:rPr>
            <w:rFonts w:ascii="Times New Roman" w:hAnsi="Times New Roman" w:cs="Times New Roman"/>
            <w:rPrChange w:id="817" w:author="Muhammad Ghazi Randhawa" w:date="2021-12-22T08:36:00Z">
              <w:rPr>
                <w:rFonts w:ascii="Times New Roman" w:hAnsi="Times New Roman" w:cs="Times New Roman"/>
                <w:sz w:val="20"/>
                <w:szCs w:val="20"/>
              </w:rPr>
            </w:rPrChange>
          </w:rPr>
          <w:t>Discussion:</w:t>
        </w:r>
      </w:ins>
    </w:p>
    <w:p w14:paraId="2C049CC5" w14:textId="4D3E3E45" w:rsidR="008D2D09" w:rsidRDefault="006217CB" w:rsidP="00CA45E5">
      <w:pPr>
        <w:jc w:val="both"/>
        <w:rPr>
          <w:ins w:id="818" w:author="Muhammad Ghazi Randhawa" w:date="2021-12-22T08:45:00Z"/>
          <w:rFonts w:ascii="Times New Roman" w:hAnsi="Times New Roman" w:cs="Times New Roman"/>
        </w:rPr>
      </w:pPr>
      <w:ins w:id="819" w:author="Muhammad Ghazi Randhawa" w:date="2021-12-22T08:40:00Z">
        <w:r>
          <w:rPr>
            <w:rFonts w:ascii="Times New Roman" w:hAnsi="Times New Roman" w:cs="Times New Roman"/>
          </w:rPr>
          <w:t xml:space="preserve">The results for regression do not match up with our ideal distribution postulated in the introduction. We found that preparedness does match some of those patterns </w:t>
        </w:r>
      </w:ins>
      <w:ins w:id="820" w:author="Muhammad Ghazi Randhawa" w:date="2021-12-22T08:41:00Z">
        <w:r>
          <w:rPr>
            <w:rFonts w:ascii="Times New Roman" w:hAnsi="Times New Roman" w:cs="Times New Roman"/>
          </w:rPr>
          <w:t xml:space="preserve">with climate change perceptions, but vulnerability does not follow those patterns as much. While further </w:t>
        </w:r>
      </w:ins>
      <w:ins w:id="821" w:author="Muhammad Ghazi Randhawa" w:date="2021-12-22T08:42:00Z">
        <w:r w:rsidR="00F0742C">
          <w:rPr>
            <w:rFonts w:ascii="Times New Roman" w:hAnsi="Times New Roman" w:cs="Times New Roman"/>
          </w:rPr>
          <w:t>research</w:t>
        </w:r>
      </w:ins>
      <w:ins w:id="822" w:author="Muhammad Ghazi Randhawa" w:date="2021-12-22T08:41:00Z">
        <w:r>
          <w:rPr>
            <w:rFonts w:ascii="Times New Roman" w:hAnsi="Times New Roman" w:cs="Times New Roman"/>
          </w:rPr>
          <w:t xml:space="preserve"> is needed to </w:t>
        </w:r>
      </w:ins>
      <w:ins w:id="823" w:author="Muhammad Ghazi Randhawa" w:date="2021-12-22T08:42:00Z">
        <w:r w:rsidR="00F0742C">
          <w:rPr>
            <w:rFonts w:ascii="Times New Roman" w:hAnsi="Times New Roman" w:cs="Times New Roman"/>
          </w:rPr>
          <w:t>investigate</w:t>
        </w:r>
      </w:ins>
      <w:ins w:id="824" w:author="Muhammad Ghazi Randhawa" w:date="2021-12-22T08:41:00Z">
        <w:r>
          <w:rPr>
            <w:rFonts w:ascii="Times New Roman" w:hAnsi="Times New Roman" w:cs="Times New Roman"/>
          </w:rPr>
          <w:t xml:space="preserve"> the reasons </w:t>
        </w:r>
      </w:ins>
      <w:ins w:id="825" w:author="Muhammad Ghazi Randhawa" w:date="2021-12-22T08:42:00Z">
        <w:r>
          <w:rPr>
            <w:rFonts w:ascii="Times New Roman" w:hAnsi="Times New Roman" w:cs="Times New Roman"/>
          </w:rPr>
          <w:t xml:space="preserve">behind </w:t>
        </w:r>
        <w:r w:rsidR="00F0742C">
          <w:rPr>
            <w:rFonts w:ascii="Times New Roman" w:hAnsi="Times New Roman" w:cs="Times New Roman"/>
          </w:rPr>
          <w:t xml:space="preserve">this, I think the answer lies in whether the political leadership of those states </w:t>
        </w:r>
      </w:ins>
      <w:ins w:id="826" w:author="Muhammad Ghazi Randhawa" w:date="2021-12-22T08:43:00Z">
        <w:r w:rsidR="00F0742C">
          <w:rPr>
            <w:rFonts w:ascii="Times New Roman" w:hAnsi="Times New Roman" w:cs="Times New Roman"/>
          </w:rPr>
          <w:t xml:space="preserve">portrays climate change as a problem bring these issues into public limelight. States that </w:t>
        </w:r>
      </w:ins>
      <w:ins w:id="827" w:author="Muhammad Ghazi Randhawa" w:date="2021-12-22T08:44:00Z">
        <w:r w:rsidR="00F0742C">
          <w:rPr>
            <w:rFonts w:ascii="Times New Roman" w:hAnsi="Times New Roman" w:cs="Times New Roman"/>
          </w:rPr>
          <w:t>avoid talking about climate change or dismiss it as unproved science perhaps have ulterior motives. An example would be the state of Texas wh</w:t>
        </w:r>
      </w:ins>
      <w:ins w:id="828" w:author="Muhammad Ghazi Randhawa" w:date="2021-12-22T08:45:00Z">
        <w:r w:rsidR="00F0742C">
          <w:rPr>
            <w:rFonts w:ascii="Times New Roman" w:hAnsi="Times New Roman" w:cs="Times New Roman"/>
          </w:rPr>
          <w:t>ose oil industry drives climate change.</w:t>
        </w:r>
      </w:ins>
    </w:p>
    <w:p w14:paraId="67E7BE19" w14:textId="3C68BD87" w:rsidR="00F0742C" w:rsidRDefault="00F0742C" w:rsidP="00CA45E5">
      <w:pPr>
        <w:jc w:val="both"/>
        <w:rPr>
          <w:ins w:id="829" w:author="Muhammad Ghazi Randhawa" w:date="2021-12-22T08:45:00Z"/>
          <w:rFonts w:ascii="Times New Roman" w:hAnsi="Times New Roman" w:cs="Times New Roman"/>
        </w:rPr>
      </w:pPr>
    </w:p>
    <w:p w14:paraId="193BC0CF" w14:textId="64FA8174" w:rsidR="00F0742C" w:rsidRDefault="00F0742C" w:rsidP="00CA45E5">
      <w:pPr>
        <w:jc w:val="both"/>
        <w:rPr>
          <w:ins w:id="830" w:author="Muhammad Ghazi Randhawa" w:date="2021-12-22T08:45:00Z"/>
          <w:rFonts w:ascii="Times New Roman" w:hAnsi="Times New Roman" w:cs="Times New Roman"/>
        </w:rPr>
      </w:pPr>
    </w:p>
    <w:p w14:paraId="7945257D" w14:textId="6CBC3141" w:rsidR="00F0742C" w:rsidRDefault="00F0742C" w:rsidP="00CA45E5">
      <w:pPr>
        <w:jc w:val="both"/>
        <w:rPr>
          <w:ins w:id="831" w:author="Muhammad Ghazi Randhawa" w:date="2021-12-22T08:45:00Z"/>
          <w:rFonts w:ascii="Times New Roman" w:hAnsi="Times New Roman" w:cs="Times New Roman"/>
        </w:rPr>
      </w:pPr>
    </w:p>
    <w:p w14:paraId="0ABA8CC4" w14:textId="31B70250" w:rsidR="00F0742C" w:rsidRDefault="00F0742C" w:rsidP="00CA45E5">
      <w:pPr>
        <w:jc w:val="both"/>
        <w:rPr>
          <w:ins w:id="832" w:author="Muhammad Ghazi Randhawa" w:date="2021-12-22T08:45:00Z"/>
          <w:rFonts w:ascii="Times New Roman" w:hAnsi="Times New Roman" w:cs="Times New Roman"/>
        </w:rPr>
      </w:pPr>
    </w:p>
    <w:p w14:paraId="54E07900" w14:textId="7DEA7503" w:rsidR="00F0742C" w:rsidRDefault="00F0742C" w:rsidP="00CA45E5">
      <w:pPr>
        <w:jc w:val="both"/>
        <w:rPr>
          <w:ins w:id="833" w:author="Muhammad Ghazi Randhawa" w:date="2021-12-22T08:45:00Z"/>
          <w:rFonts w:ascii="Times New Roman" w:hAnsi="Times New Roman" w:cs="Times New Roman"/>
        </w:rPr>
      </w:pPr>
    </w:p>
    <w:p w14:paraId="2697F7AA" w14:textId="2F050D1A" w:rsidR="00F0742C" w:rsidRDefault="00F0742C" w:rsidP="00CA45E5">
      <w:pPr>
        <w:jc w:val="both"/>
        <w:rPr>
          <w:ins w:id="834" w:author="Muhammad Ghazi Randhawa" w:date="2021-12-22T08:45:00Z"/>
          <w:rFonts w:ascii="Times New Roman" w:hAnsi="Times New Roman" w:cs="Times New Roman"/>
        </w:rPr>
      </w:pPr>
    </w:p>
    <w:p w14:paraId="2D4B437B" w14:textId="15D01F2D" w:rsidR="00F0742C" w:rsidRDefault="00F0742C" w:rsidP="00CA45E5">
      <w:pPr>
        <w:jc w:val="both"/>
        <w:rPr>
          <w:ins w:id="835" w:author="Muhammad Ghazi Randhawa" w:date="2021-12-22T08:45:00Z"/>
          <w:rFonts w:ascii="Times New Roman" w:hAnsi="Times New Roman" w:cs="Times New Roman"/>
        </w:rPr>
      </w:pPr>
    </w:p>
    <w:p w14:paraId="6C48CFB8" w14:textId="263324EA" w:rsidR="00F0742C" w:rsidRDefault="00F0742C" w:rsidP="00CA45E5">
      <w:pPr>
        <w:jc w:val="both"/>
        <w:rPr>
          <w:ins w:id="836" w:author="Muhammad Ghazi Randhawa" w:date="2021-12-22T08:51:00Z"/>
          <w:rFonts w:ascii="Times New Roman" w:hAnsi="Times New Roman" w:cs="Times New Roman"/>
        </w:rPr>
      </w:pPr>
      <w:ins w:id="837" w:author="Muhammad Ghazi Randhawa" w:date="2021-12-22T08:45:00Z">
        <w:r>
          <w:rPr>
            <w:rFonts w:ascii="Times New Roman" w:hAnsi="Times New Roman" w:cs="Times New Roman"/>
          </w:rPr>
          <w:lastRenderedPageBreak/>
          <w:t xml:space="preserve">References: </w:t>
        </w:r>
      </w:ins>
    </w:p>
    <w:p w14:paraId="093D4213" w14:textId="08C35D16" w:rsidR="00F0742C" w:rsidRDefault="0028259C" w:rsidP="00F0742C">
      <w:pPr>
        <w:rPr>
          <w:ins w:id="838" w:author="Muhammad Ghazi Randhawa" w:date="2021-12-22T08:53:00Z"/>
          <w:rFonts w:ascii="Helvetica" w:eastAsia="Times New Roman" w:hAnsi="Helvetica" w:cs="Times New Roman"/>
          <w:color w:val="000000"/>
          <w:sz w:val="27"/>
          <w:szCs w:val="27"/>
          <w:shd w:val="clear" w:color="auto" w:fill="EDF9F9"/>
        </w:rPr>
      </w:pPr>
      <w:ins w:id="839" w:author="Muhammad Ghazi Randhawa" w:date="2021-12-22T08:53:00Z">
        <w:r>
          <w:rPr>
            <w:rFonts w:ascii="Helvetica" w:eastAsia="Times New Roman" w:hAnsi="Helvetica" w:cs="Times New Roman"/>
            <w:color w:val="000000"/>
            <w:sz w:val="27"/>
            <w:szCs w:val="27"/>
            <w:shd w:val="clear" w:color="auto" w:fill="EDF9F9"/>
          </w:rPr>
          <w:t>JHU center School of Public Health</w:t>
        </w:r>
      </w:ins>
      <w:ins w:id="840" w:author="Muhammad Ghazi Randhawa" w:date="2021-12-22T08:51:00Z">
        <w:r w:rsidR="00F0742C" w:rsidRPr="00F0742C">
          <w:rPr>
            <w:rFonts w:ascii="Helvetica" w:eastAsia="Times New Roman" w:hAnsi="Helvetica" w:cs="Times New Roman"/>
            <w:color w:val="000000"/>
            <w:sz w:val="27"/>
            <w:szCs w:val="27"/>
            <w:shd w:val="clear" w:color="auto" w:fill="EDF9F9"/>
          </w:rPr>
          <w:t>. (20</w:t>
        </w:r>
      </w:ins>
      <w:ins w:id="841" w:author="Muhammad Ghazi Randhawa" w:date="2021-12-22T08:52:00Z">
        <w:r>
          <w:rPr>
            <w:rFonts w:ascii="Helvetica" w:eastAsia="Times New Roman" w:hAnsi="Helvetica" w:cs="Times New Roman"/>
            <w:color w:val="000000"/>
            <w:sz w:val="27"/>
            <w:szCs w:val="27"/>
            <w:shd w:val="clear" w:color="auto" w:fill="EDF9F9"/>
          </w:rPr>
          <w:t>20</w:t>
        </w:r>
      </w:ins>
      <w:ins w:id="842" w:author="Muhammad Ghazi Randhawa" w:date="2021-12-22T08:51:00Z">
        <w:r w:rsidR="00F0742C" w:rsidRPr="00F0742C">
          <w:rPr>
            <w:rFonts w:ascii="Helvetica" w:eastAsia="Times New Roman" w:hAnsi="Helvetica" w:cs="Times New Roman"/>
            <w:color w:val="000000"/>
            <w:sz w:val="27"/>
            <w:szCs w:val="27"/>
            <w:shd w:val="clear" w:color="auto" w:fill="EDF9F9"/>
          </w:rPr>
          <w:t xml:space="preserve">). </w:t>
        </w:r>
        <w:r w:rsidR="00F0742C">
          <w:rPr>
            <w:rFonts w:ascii="Helvetica" w:eastAsia="Times New Roman" w:hAnsi="Helvetica" w:cs="Times New Roman"/>
            <w:color w:val="000000"/>
            <w:sz w:val="27"/>
            <w:szCs w:val="27"/>
            <w:shd w:val="clear" w:color="auto" w:fill="EDF9F9"/>
          </w:rPr>
          <w:t>Climate Change and</w:t>
        </w:r>
        <w:r>
          <w:rPr>
            <w:rFonts w:ascii="Helvetica" w:eastAsia="Times New Roman" w:hAnsi="Helvetica" w:cs="Times New Roman"/>
            <w:color w:val="000000"/>
            <w:sz w:val="27"/>
            <w:szCs w:val="27"/>
            <w:shd w:val="clear" w:color="auto" w:fill="EDF9F9"/>
          </w:rPr>
          <w:t xml:space="preserve"> Health</w:t>
        </w:r>
        <w:r w:rsidR="00F0742C" w:rsidRPr="00F0742C">
          <w:rPr>
            <w:rFonts w:ascii="Helvetica" w:eastAsia="Times New Roman" w:hAnsi="Helvetica" w:cs="Times New Roman"/>
            <w:color w:val="000000"/>
            <w:sz w:val="27"/>
            <w:szCs w:val="27"/>
            <w:shd w:val="clear" w:color="auto" w:fill="EDF9F9"/>
          </w:rPr>
          <w:t>. </w:t>
        </w:r>
        <w:r w:rsidR="00F0742C" w:rsidRPr="00F0742C">
          <w:rPr>
            <w:rFonts w:ascii="Helvetica" w:eastAsia="Times New Roman" w:hAnsi="Helvetica" w:cs="Times New Roman"/>
            <w:i/>
            <w:iCs/>
            <w:color w:val="000000"/>
            <w:sz w:val="27"/>
            <w:szCs w:val="27"/>
            <w:bdr w:val="none" w:sz="0" w:space="0" w:color="auto" w:frame="1"/>
            <w:shd w:val="clear" w:color="auto" w:fill="EDF9F9"/>
          </w:rPr>
          <w:t>UpToDate</w:t>
        </w:r>
        <w:r w:rsidR="00F0742C" w:rsidRPr="00F0742C">
          <w:rPr>
            <w:rFonts w:ascii="Helvetica" w:eastAsia="Times New Roman" w:hAnsi="Helvetica" w:cs="Times New Roman"/>
            <w:color w:val="000000"/>
            <w:sz w:val="27"/>
            <w:szCs w:val="27"/>
            <w:shd w:val="clear" w:color="auto" w:fill="EDF9F9"/>
          </w:rPr>
          <w:t>. Retrieved, from</w:t>
        </w:r>
      </w:ins>
      <w:ins w:id="843" w:author="Muhammad Ghazi Randhawa" w:date="2021-12-22T08:52:00Z">
        <w:r>
          <w:rPr>
            <w:rFonts w:ascii="Helvetica" w:eastAsia="Times New Roman" w:hAnsi="Helvetica" w:cs="Times New Roman"/>
            <w:color w:val="000000"/>
            <w:sz w:val="27"/>
            <w:szCs w:val="27"/>
            <w:shd w:val="clear" w:color="auto" w:fill="EDF9F9"/>
          </w:rPr>
          <w:t xml:space="preserve"> </w:t>
        </w:r>
      </w:ins>
      <w:ins w:id="844" w:author="Muhammad Ghazi Randhawa" w:date="2021-12-22T08:53:00Z">
        <w:r>
          <w:rPr>
            <w:rFonts w:ascii="Helvetica" w:eastAsia="Times New Roman" w:hAnsi="Helvetica" w:cs="Times New Roman"/>
            <w:color w:val="000000"/>
            <w:sz w:val="27"/>
            <w:szCs w:val="27"/>
            <w:shd w:val="clear" w:color="auto" w:fill="EDF9F9"/>
          </w:rPr>
          <w:fldChar w:fldCharType="begin"/>
        </w:r>
        <w:r>
          <w:rPr>
            <w:rFonts w:ascii="Helvetica" w:eastAsia="Times New Roman" w:hAnsi="Helvetica" w:cs="Times New Roman"/>
            <w:color w:val="000000"/>
            <w:sz w:val="27"/>
            <w:szCs w:val="27"/>
            <w:shd w:val="clear" w:color="auto" w:fill="EDF9F9"/>
          </w:rPr>
          <w:instrText xml:space="preserve"> HYPERLINK "</w:instrText>
        </w:r>
      </w:ins>
      <w:ins w:id="845" w:author="Muhammad Ghazi Randhawa" w:date="2021-12-22T08:52:00Z">
        <w:r w:rsidRPr="0028259C">
          <w:rPr>
            <w:rFonts w:ascii="Helvetica" w:eastAsia="Times New Roman" w:hAnsi="Helvetica" w:cs="Times New Roman"/>
            <w:color w:val="000000"/>
            <w:sz w:val="27"/>
            <w:szCs w:val="27"/>
            <w:shd w:val="clear" w:color="auto" w:fill="EDF9F9"/>
          </w:rPr>
          <w:instrText>https://www.tfah.org/wp-content/uploads/2020/12/ClimateChange_HealthRpt_FINAL.pdf</w:instrText>
        </w:r>
      </w:ins>
      <w:ins w:id="846" w:author="Muhammad Ghazi Randhawa" w:date="2021-12-22T08:53:00Z">
        <w:r>
          <w:rPr>
            <w:rFonts w:ascii="Helvetica" w:eastAsia="Times New Roman" w:hAnsi="Helvetica" w:cs="Times New Roman"/>
            <w:color w:val="000000"/>
            <w:sz w:val="27"/>
            <w:szCs w:val="27"/>
            <w:shd w:val="clear" w:color="auto" w:fill="EDF9F9"/>
          </w:rPr>
          <w:instrText xml:space="preserve">" </w:instrText>
        </w:r>
        <w:r>
          <w:rPr>
            <w:rFonts w:ascii="Helvetica" w:eastAsia="Times New Roman" w:hAnsi="Helvetica" w:cs="Times New Roman"/>
            <w:color w:val="000000"/>
            <w:sz w:val="27"/>
            <w:szCs w:val="27"/>
            <w:shd w:val="clear" w:color="auto" w:fill="EDF9F9"/>
          </w:rPr>
          <w:fldChar w:fldCharType="separate"/>
        </w:r>
      </w:ins>
      <w:ins w:id="847" w:author="Muhammad Ghazi Randhawa" w:date="2021-12-22T08:52:00Z">
        <w:r w:rsidRPr="00D206E6">
          <w:rPr>
            <w:rStyle w:val="Hyperlink"/>
            <w:rFonts w:ascii="Helvetica" w:eastAsia="Times New Roman" w:hAnsi="Helvetica" w:cs="Times New Roman"/>
            <w:sz w:val="27"/>
            <w:szCs w:val="27"/>
            <w:shd w:val="clear" w:color="auto" w:fill="EDF9F9"/>
          </w:rPr>
          <w:t>https://www.tfah.org/wp-content/uploads/2020/12/ClimateChange_HealthRpt_FINAL.pdf</w:t>
        </w:r>
      </w:ins>
      <w:ins w:id="848" w:author="Muhammad Ghazi Randhawa" w:date="2021-12-22T08:53:00Z">
        <w:r>
          <w:rPr>
            <w:rFonts w:ascii="Helvetica" w:eastAsia="Times New Roman" w:hAnsi="Helvetica" w:cs="Times New Roman"/>
            <w:color w:val="000000"/>
            <w:sz w:val="27"/>
            <w:szCs w:val="27"/>
            <w:shd w:val="clear" w:color="auto" w:fill="EDF9F9"/>
          </w:rPr>
          <w:fldChar w:fldCharType="end"/>
        </w:r>
      </w:ins>
    </w:p>
    <w:p w14:paraId="67022AD2" w14:textId="734A9A40" w:rsidR="0028259C" w:rsidRDefault="0028259C" w:rsidP="00F0742C">
      <w:pPr>
        <w:rPr>
          <w:ins w:id="849" w:author="Muhammad Ghazi Randhawa" w:date="2021-12-22T08:53:00Z"/>
          <w:rFonts w:ascii="Helvetica" w:eastAsia="Times New Roman" w:hAnsi="Helvetica" w:cs="Times New Roman"/>
          <w:color w:val="000000"/>
          <w:sz w:val="27"/>
          <w:szCs w:val="27"/>
          <w:shd w:val="clear" w:color="auto" w:fill="EDF9F9"/>
        </w:rPr>
      </w:pPr>
    </w:p>
    <w:p w14:paraId="100C8B42" w14:textId="397105B7" w:rsidR="0028259C" w:rsidRDefault="0028259C" w:rsidP="00F0742C">
      <w:pPr>
        <w:rPr>
          <w:ins w:id="850" w:author="Muhammad Ghazi Randhawa" w:date="2021-12-22T08:55:00Z"/>
          <w:rFonts w:ascii="Helvetica" w:eastAsia="Times New Roman" w:hAnsi="Helvetica" w:cs="Times New Roman"/>
          <w:color w:val="000000"/>
          <w:sz w:val="27"/>
          <w:szCs w:val="27"/>
          <w:shd w:val="clear" w:color="auto" w:fill="EDF9F9"/>
        </w:rPr>
      </w:pPr>
      <w:ins w:id="851" w:author="Muhammad Ghazi Randhawa" w:date="2021-12-22T08:53:00Z">
        <w:r>
          <w:rPr>
            <w:rFonts w:ascii="Helvetica" w:eastAsia="Times New Roman" w:hAnsi="Helvetica" w:cs="Times New Roman"/>
            <w:color w:val="000000"/>
            <w:sz w:val="27"/>
            <w:szCs w:val="27"/>
            <w:shd w:val="clear" w:color="auto" w:fill="EDF9F9"/>
          </w:rPr>
          <w:t>Yale Climate Change Communicatio</w:t>
        </w:r>
      </w:ins>
      <w:ins w:id="852" w:author="Muhammad Ghazi Randhawa" w:date="2021-12-22T08:54:00Z">
        <w:r>
          <w:rPr>
            <w:rFonts w:ascii="Helvetica" w:eastAsia="Times New Roman" w:hAnsi="Helvetica" w:cs="Times New Roman"/>
            <w:color w:val="000000"/>
            <w:sz w:val="27"/>
            <w:szCs w:val="27"/>
            <w:shd w:val="clear" w:color="auto" w:fill="EDF9F9"/>
          </w:rPr>
          <w:t>ns,</w:t>
        </w:r>
      </w:ins>
      <w:ins w:id="853" w:author="Muhammad Ghazi Randhawa" w:date="2021-12-22T08:53:00Z">
        <w:r>
          <w:rPr>
            <w:rFonts w:ascii="Helvetica" w:eastAsia="Times New Roman" w:hAnsi="Helvetica" w:cs="Times New Roman"/>
            <w:color w:val="000000"/>
            <w:sz w:val="27"/>
            <w:szCs w:val="27"/>
            <w:shd w:val="clear" w:color="auto" w:fill="EDF9F9"/>
          </w:rPr>
          <w:t xml:space="preserve"> </w:t>
        </w:r>
      </w:ins>
      <w:ins w:id="854" w:author="Muhammad Ghazi Randhawa" w:date="2021-12-22T08:54:00Z">
        <w:r>
          <w:rPr>
            <w:rFonts w:ascii="Helvetica" w:eastAsia="Times New Roman" w:hAnsi="Helvetica" w:cs="Times New Roman"/>
            <w:color w:val="000000"/>
            <w:sz w:val="27"/>
            <w:szCs w:val="27"/>
            <w:shd w:val="clear" w:color="auto" w:fill="EDF9F9"/>
          </w:rPr>
          <w:t xml:space="preserve">Yale Climate </w:t>
        </w:r>
      </w:ins>
      <w:ins w:id="855" w:author="Muhammad Ghazi Randhawa" w:date="2021-12-22T08:53:00Z">
        <w:r>
          <w:rPr>
            <w:rFonts w:ascii="Helvetica" w:eastAsia="Times New Roman" w:hAnsi="Helvetica" w:cs="Times New Roman"/>
            <w:color w:val="000000"/>
            <w:sz w:val="27"/>
            <w:szCs w:val="27"/>
            <w:shd w:val="clear" w:color="auto" w:fill="EDF9F9"/>
          </w:rPr>
          <w:t xml:space="preserve">Opinions Survey, 2020, </w:t>
        </w:r>
      </w:ins>
      <w:proofErr w:type="spellStart"/>
      <w:ins w:id="856" w:author="Muhammad Ghazi Randhawa" w:date="2021-12-22T08:54:00Z">
        <w:r>
          <w:rPr>
            <w:rFonts w:ascii="Helvetica" w:eastAsia="Times New Roman" w:hAnsi="Helvetica" w:cs="Times New Roman"/>
            <w:color w:val="000000"/>
            <w:sz w:val="27"/>
            <w:szCs w:val="27"/>
            <w:shd w:val="clear" w:color="auto" w:fill="EDF9F9"/>
          </w:rPr>
          <w:t>retrived</w:t>
        </w:r>
        <w:proofErr w:type="spellEnd"/>
        <w:r>
          <w:rPr>
            <w:rFonts w:ascii="Helvetica" w:eastAsia="Times New Roman" w:hAnsi="Helvetica" w:cs="Times New Roman"/>
            <w:color w:val="000000"/>
            <w:sz w:val="27"/>
            <w:szCs w:val="27"/>
            <w:shd w:val="clear" w:color="auto" w:fill="EDF9F9"/>
          </w:rPr>
          <w:t xml:space="preserve"> </w:t>
        </w:r>
        <w:proofErr w:type="gramStart"/>
        <w:r>
          <w:rPr>
            <w:rFonts w:ascii="Helvetica" w:eastAsia="Times New Roman" w:hAnsi="Helvetica" w:cs="Times New Roman"/>
            <w:color w:val="000000"/>
            <w:sz w:val="27"/>
            <w:szCs w:val="27"/>
            <w:shd w:val="clear" w:color="auto" w:fill="EDF9F9"/>
          </w:rPr>
          <w:t>from :</w:t>
        </w:r>
        <w:proofErr w:type="gramEnd"/>
        <w:r>
          <w:rPr>
            <w:rFonts w:ascii="Helvetica" w:eastAsia="Times New Roman" w:hAnsi="Helvetica" w:cs="Times New Roman"/>
            <w:color w:val="000000"/>
            <w:sz w:val="27"/>
            <w:szCs w:val="27"/>
            <w:shd w:val="clear" w:color="auto" w:fill="EDF9F9"/>
          </w:rPr>
          <w:t xml:space="preserve"> </w:t>
        </w:r>
      </w:ins>
      <w:ins w:id="857" w:author="Muhammad Ghazi Randhawa" w:date="2021-12-22T08:55:00Z">
        <w:r>
          <w:rPr>
            <w:rFonts w:ascii="Helvetica" w:eastAsia="Times New Roman" w:hAnsi="Helvetica" w:cs="Times New Roman"/>
            <w:color w:val="000000"/>
            <w:sz w:val="27"/>
            <w:szCs w:val="27"/>
            <w:shd w:val="clear" w:color="auto" w:fill="EDF9F9"/>
          </w:rPr>
          <w:fldChar w:fldCharType="begin"/>
        </w:r>
        <w:r>
          <w:rPr>
            <w:rFonts w:ascii="Helvetica" w:eastAsia="Times New Roman" w:hAnsi="Helvetica" w:cs="Times New Roman"/>
            <w:color w:val="000000"/>
            <w:sz w:val="27"/>
            <w:szCs w:val="27"/>
            <w:shd w:val="clear" w:color="auto" w:fill="EDF9F9"/>
          </w:rPr>
          <w:instrText xml:space="preserve"> HYPERLINK "</w:instrText>
        </w:r>
      </w:ins>
      <w:ins w:id="858" w:author="Muhammad Ghazi Randhawa" w:date="2021-12-22T08:54:00Z">
        <w:r w:rsidRPr="0028259C">
          <w:rPr>
            <w:rFonts w:ascii="Helvetica" w:eastAsia="Times New Roman" w:hAnsi="Helvetica" w:cs="Times New Roman"/>
            <w:color w:val="000000"/>
            <w:sz w:val="27"/>
            <w:szCs w:val="27"/>
            <w:shd w:val="clear" w:color="auto" w:fill="EDF9F9"/>
          </w:rPr>
          <w:instrText>https://climatecommunication.yale.edu/visualizations-data/ycom-us/</w:instrText>
        </w:r>
      </w:ins>
      <w:ins w:id="859" w:author="Muhammad Ghazi Randhawa" w:date="2021-12-22T08:55:00Z">
        <w:r>
          <w:rPr>
            <w:rFonts w:ascii="Helvetica" w:eastAsia="Times New Roman" w:hAnsi="Helvetica" w:cs="Times New Roman"/>
            <w:color w:val="000000"/>
            <w:sz w:val="27"/>
            <w:szCs w:val="27"/>
            <w:shd w:val="clear" w:color="auto" w:fill="EDF9F9"/>
          </w:rPr>
          <w:instrText xml:space="preserve">" </w:instrText>
        </w:r>
        <w:r>
          <w:rPr>
            <w:rFonts w:ascii="Helvetica" w:eastAsia="Times New Roman" w:hAnsi="Helvetica" w:cs="Times New Roman"/>
            <w:color w:val="000000"/>
            <w:sz w:val="27"/>
            <w:szCs w:val="27"/>
            <w:shd w:val="clear" w:color="auto" w:fill="EDF9F9"/>
          </w:rPr>
          <w:fldChar w:fldCharType="separate"/>
        </w:r>
      </w:ins>
      <w:ins w:id="860" w:author="Muhammad Ghazi Randhawa" w:date="2021-12-22T08:54:00Z">
        <w:r w:rsidRPr="00D206E6">
          <w:rPr>
            <w:rStyle w:val="Hyperlink"/>
            <w:rFonts w:ascii="Helvetica" w:eastAsia="Times New Roman" w:hAnsi="Helvetica" w:cs="Times New Roman"/>
            <w:sz w:val="27"/>
            <w:szCs w:val="27"/>
            <w:shd w:val="clear" w:color="auto" w:fill="EDF9F9"/>
          </w:rPr>
          <w:t>https://climatecommunication.yale.edu/visualizations-data/ycom-us/</w:t>
        </w:r>
      </w:ins>
      <w:ins w:id="861" w:author="Muhammad Ghazi Randhawa" w:date="2021-12-22T08:55:00Z">
        <w:r>
          <w:rPr>
            <w:rFonts w:ascii="Helvetica" w:eastAsia="Times New Roman" w:hAnsi="Helvetica" w:cs="Times New Roman"/>
            <w:color w:val="000000"/>
            <w:sz w:val="27"/>
            <w:szCs w:val="27"/>
            <w:shd w:val="clear" w:color="auto" w:fill="EDF9F9"/>
          </w:rPr>
          <w:fldChar w:fldCharType="end"/>
        </w:r>
      </w:ins>
    </w:p>
    <w:p w14:paraId="7F86C0FB" w14:textId="49879D45" w:rsidR="0028259C" w:rsidRDefault="0028259C" w:rsidP="00F0742C">
      <w:pPr>
        <w:rPr>
          <w:ins w:id="862" w:author="Muhammad Ghazi Randhawa" w:date="2021-12-22T08:55:00Z"/>
          <w:rFonts w:ascii="Helvetica" w:eastAsia="Times New Roman" w:hAnsi="Helvetica" w:cs="Times New Roman"/>
          <w:color w:val="000000"/>
          <w:sz w:val="27"/>
          <w:szCs w:val="27"/>
          <w:shd w:val="clear" w:color="auto" w:fill="EDF9F9"/>
        </w:rPr>
      </w:pPr>
    </w:p>
    <w:p w14:paraId="72A94465" w14:textId="62B1B8D8" w:rsidR="0028259C" w:rsidRDefault="0028259C" w:rsidP="00F0742C">
      <w:pPr>
        <w:rPr>
          <w:ins w:id="863" w:author="Muhammad Ghazi Randhawa" w:date="2021-12-22T08:55:00Z"/>
          <w:rFonts w:ascii="Helvetica" w:eastAsia="Times New Roman" w:hAnsi="Helvetica" w:cs="Times New Roman"/>
          <w:color w:val="000000"/>
          <w:sz w:val="27"/>
          <w:szCs w:val="27"/>
          <w:shd w:val="clear" w:color="auto" w:fill="EDF9F9"/>
        </w:rPr>
      </w:pPr>
    </w:p>
    <w:p w14:paraId="570D34DF" w14:textId="75537922" w:rsidR="0028259C" w:rsidRDefault="0028259C" w:rsidP="00F0742C">
      <w:pPr>
        <w:rPr>
          <w:ins w:id="864" w:author="Muhammad Ghazi Randhawa" w:date="2021-12-22T08:55:00Z"/>
          <w:rFonts w:ascii="Helvetica" w:eastAsia="Times New Roman" w:hAnsi="Helvetica" w:cs="Times New Roman"/>
          <w:color w:val="000000"/>
          <w:sz w:val="27"/>
          <w:szCs w:val="27"/>
          <w:shd w:val="clear" w:color="auto" w:fill="EDF9F9"/>
        </w:rPr>
      </w:pPr>
      <w:ins w:id="865" w:author="Muhammad Ghazi Randhawa" w:date="2021-12-22T08:55:00Z">
        <w:r>
          <w:rPr>
            <w:rFonts w:ascii="Helvetica" w:eastAsia="Times New Roman" w:hAnsi="Helvetica" w:cs="Times New Roman"/>
            <w:color w:val="000000"/>
            <w:sz w:val="27"/>
            <w:szCs w:val="27"/>
            <w:shd w:val="clear" w:color="auto" w:fill="EDF9F9"/>
          </w:rPr>
          <w:t xml:space="preserve">Do file: </w:t>
        </w:r>
      </w:ins>
    </w:p>
    <w:p w14:paraId="32A6912D" w14:textId="77777777" w:rsidR="0028259C" w:rsidRPr="0028259C" w:rsidRDefault="0028259C" w:rsidP="0028259C">
      <w:pPr>
        <w:rPr>
          <w:ins w:id="866" w:author="Muhammad Ghazi Randhawa" w:date="2021-12-22T08:55:00Z"/>
          <w:rFonts w:ascii="Times New Roman" w:eastAsia="Times New Roman" w:hAnsi="Times New Roman" w:cs="Times New Roman"/>
        </w:rPr>
      </w:pPr>
      <w:proofErr w:type="spellStart"/>
      <w:ins w:id="867" w:author="Muhammad Ghazi Randhawa" w:date="2021-12-22T08:55:00Z">
        <w:r w:rsidRPr="0028259C">
          <w:rPr>
            <w:rFonts w:ascii="Times New Roman" w:eastAsia="Times New Roman" w:hAnsi="Times New Roman" w:cs="Times New Roman"/>
          </w:rPr>
          <w:t>hammad</w:t>
        </w:r>
        <w:proofErr w:type="spellEnd"/>
        <w:r w:rsidRPr="0028259C">
          <w:rPr>
            <w:rFonts w:ascii="Times New Roman" w:eastAsia="Times New Roman" w:hAnsi="Times New Roman" w:cs="Times New Roman"/>
          </w:rPr>
          <w:t xml:space="preserve"> Ghazi Randhawa</w:t>
        </w:r>
      </w:ins>
    </w:p>
    <w:p w14:paraId="3B1C3800" w14:textId="77777777" w:rsidR="0028259C" w:rsidRPr="0028259C" w:rsidRDefault="0028259C" w:rsidP="0028259C">
      <w:pPr>
        <w:rPr>
          <w:ins w:id="868" w:author="Muhammad Ghazi Randhawa" w:date="2021-12-22T08:55:00Z"/>
          <w:rFonts w:ascii="Times New Roman" w:eastAsia="Times New Roman" w:hAnsi="Times New Roman" w:cs="Times New Roman"/>
        </w:rPr>
      </w:pPr>
      <w:ins w:id="869" w:author="Muhammad Ghazi Randhawa" w:date="2021-12-22T08:55:00Z">
        <w:r w:rsidRPr="0028259C">
          <w:rPr>
            <w:rFonts w:ascii="Times New Roman" w:eastAsia="Times New Roman" w:hAnsi="Times New Roman" w:cs="Times New Roman"/>
          </w:rPr>
          <w:t>*Final Project</w:t>
        </w:r>
      </w:ins>
    </w:p>
    <w:p w14:paraId="449D2ADF" w14:textId="77777777" w:rsidR="0028259C" w:rsidRPr="0028259C" w:rsidRDefault="0028259C" w:rsidP="0028259C">
      <w:pPr>
        <w:rPr>
          <w:ins w:id="870" w:author="Muhammad Ghazi Randhawa" w:date="2021-12-22T08:55:00Z"/>
          <w:rFonts w:ascii="Times New Roman" w:eastAsia="Times New Roman" w:hAnsi="Times New Roman" w:cs="Times New Roman"/>
        </w:rPr>
      </w:pPr>
    </w:p>
    <w:p w14:paraId="5C8282CE" w14:textId="77777777" w:rsidR="0028259C" w:rsidRPr="0028259C" w:rsidRDefault="0028259C" w:rsidP="0028259C">
      <w:pPr>
        <w:rPr>
          <w:ins w:id="871" w:author="Muhammad Ghazi Randhawa" w:date="2021-12-22T08:55:00Z"/>
          <w:rFonts w:ascii="Times New Roman" w:eastAsia="Times New Roman" w:hAnsi="Times New Roman" w:cs="Times New Roman"/>
        </w:rPr>
      </w:pPr>
      <w:ins w:id="872" w:author="Muhammad Ghazi Randhawa" w:date="2021-12-22T08:55:00Z">
        <w:r w:rsidRPr="0028259C">
          <w:rPr>
            <w:rFonts w:ascii="Times New Roman" w:eastAsia="Times New Roman" w:hAnsi="Times New Roman" w:cs="Times New Roman"/>
          </w:rPr>
          <w:t>clear</w:t>
        </w:r>
      </w:ins>
    </w:p>
    <w:p w14:paraId="15E0F1DB" w14:textId="77777777" w:rsidR="0028259C" w:rsidRPr="0028259C" w:rsidRDefault="0028259C" w:rsidP="0028259C">
      <w:pPr>
        <w:rPr>
          <w:ins w:id="873" w:author="Muhammad Ghazi Randhawa" w:date="2021-12-22T08:55:00Z"/>
          <w:rFonts w:ascii="Times New Roman" w:eastAsia="Times New Roman" w:hAnsi="Times New Roman" w:cs="Times New Roman"/>
        </w:rPr>
      </w:pPr>
      <w:ins w:id="874" w:author="Muhammad Ghazi Randhawa" w:date="2021-12-22T08:55:00Z">
        <w:r w:rsidRPr="0028259C">
          <w:rPr>
            <w:rFonts w:ascii="Times New Roman" w:eastAsia="Times New Roman" w:hAnsi="Times New Roman" w:cs="Times New Roman"/>
          </w:rPr>
          <w:t>set more off</w:t>
        </w:r>
      </w:ins>
    </w:p>
    <w:p w14:paraId="71AB09F0" w14:textId="77777777" w:rsidR="0028259C" w:rsidRPr="0028259C" w:rsidRDefault="0028259C" w:rsidP="0028259C">
      <w:pPr>
        <w:rPr>
          <w:ins w:id="875" w:author="Muhammad Ghazi Randhawa" w:date="2021-12-22T08:55:00Z"/>
          <w:rFonts w:ascii="Times New Roman" w:eastAsia="Times New Roman" w:hAnsi="Times New Roman" w:cs="Times New Roman"/>
        </w:rPr>
      </w:pPr>
      <w:ins w:id="876" w:author="Muhammad Ghazi Randhawa" w:date="2021-12-22T08:55:00Z">
        <w:r w:rsidRPr="0028259C">
          <w:rPr>
            <w:rFonts w:ascii="Times New Roman" w:eastAsia="Times New Roman" w:hAnsi="Times New Roman" w:cs="Times New Roman"/>
          </w:rPr>
          <w:t xml:space="preserve">capture </w:t>
        </w:r>
        <w:proofErr w:type="gramStart"/>
        <w:r w:rsidRPr="0028259C">
          <w:rPr>
            <w:rFonts w:ascii="Times New Roman" w:eastAsia="Times New Roman" w:hAnsi="Times New Roman" w:cs="Times New Roman"/>
          </w:rPr>
          <w:t>restore</w:t>
        </w:r>
        <w:proofErr w:type="gramEnd"/>
      </w:ins>
    </w:p>
    <w:p w14:paraId="49A942E9" w14:textId="77777777" w:rsidR="0028259C" w:rsidRPr="0028259C" w:rsidRDefault="0028259C" w:rsidP="0028259C">
      <w:pPr>
        <w:rPr>
          <w:ins w:id="877" w:author="Muhammad Ghazi Randhawa" w:date="2021-12-22T08:55:00Z"/>
          <w:rFonts w:ascii="Times New Roman" w:eastAsia="Times New Roman" w:hAnsi="Times New Roman" w:cs="Times New Roman"/>
        </w:rPr>
      </w:pPr>
      <w:ins w:id="878" w:author="Muhammad Ghazi Randhawa" w:date="2021-12-22T08:55:00Z">
        <w:r w:rsidRPr="0028259C">
          <w:rPr>
            <w:rFonts w:ascii="Times New Roman" w:eastAsia="Times New Roman" w:hAnsi="Times New Roman" w:cs="Times New Roman"/>
          </w:rPr>
          <w:t>capture log close</w:t>
        </w:r>
      </w:ins>
    </w:p>
    <w:p w14:paraId="7D78AEE5" w14:textId="77777777" w:rsidR="0028259C" w:rsidRPr="0028259C" w:rsidRDefault="0028259C" w:rsidP="0028259C">
      <w:pPr>
        <w:rPr>
          <w:ins w:id="879" w:author="Muhammad Ghazi Randhawa" w:date="2021-12-22T08:55:00Z"/>
          <w:rFonts w:ascii="Times New Roman" w:eastAsia="Times New Roman" w:hAnsi="Times New Roman" w:cs="Times New Roman"/>
        </w:rPr>
      </w:pPr>
    </w:p>
    <w:p w14:paraId="19DA879F" w14:textId="77777777" w:rsidR="0028259C" w:rsidRPr="0028259C" w:rsidRDefault="0028259C" w:rsidP="0028259C">
      <w:pPr>
        <w:rPr>
          <w:ins w:id="880" w:author="Muhammad Ghazi Randhawa" w:date="2021-12-22T08:55:00Z"/>
          <w:rFonts w:ascii="Times New Roman" w:eastAsia="Times New Roman" w:hAnsi="Times New Roman" w:cs="Times New Roman"/>
        </w:rPr>
      </w:pPr>
      <w:ins w:id="881" w:author="Muhammad Ghazi Randhawa" w:date="2021-12-22T08:55:00Z">
        <w:r w:rsidRPr="0028259C">
          <w:rPr>
            <w:rFonts w:ascii="Times New Roman" w:eastAsia="Times New Roman" w:hAnsi="Times New Roman" w:cs="Times New Roman"/>
          </w:rPr>
          <w:t>*--------------------</w:t>
        </w:r>
      </w:ins>
    </w:p>
    <w:p w14:paraId="6F919F1F" w14:textId="77777777" w:rsidR="0028259C" w:rsidRPr="0028259C" w:rsidRDefault="0028259C" w:rsidP="0028259C">
      <w:pPr>
        <w:rPr>
          <w:ins w:id="882" w:author="Muhammad Ghazi Randhawa" w:date="2021-12-22T08:55:00Z"/>
          <w:rFonts w:ascii="Times New Roman" w:eastAsia="Times New Roman" w:hAnsi="Times New Roman" w:cs="Times New Roman"/>
        </w:rPr>
      </w:pPr>
      <w:ins w:id="883" w:author="Muhammad Ghazi Randhawa" w:date="2021-12-22T08:55:00Z">
        <w:r w:rsidRPr="0028259C">
          <w:rPr>
            <w:rFonts w:ascii="Times New Roman" w:eastAsia="Times New Roman" w:hAnsi="Times New Roman" w:cs="Times New Roman"/>
          </w:rPr>
          <w:t>* Directory Configuration</w:t>
        </w:r>
      </w:ins>
    </w:p>
    <w:p w14:paraId="40926997" w14:textId="77777777" w:rsidR="0028259C" w:rsidRPr="0028259C" w:rsidRDefault="0028259C" w:rsidP="0028259C">
      <w:pPr>
        <w:rPr>
          <w:ins w:id="884" w:author="Muhammad Ghazi Randhawa" w:date="2021-12-22T08:55:00Z"/>
          <w:rFonts w:ascii="Times New Roman" w:eastAsia="Times New Roman" w:hAnsi="Times New Roman" w:cs="Times New Roman"/>
        </w:rPr>
      </w:pPr>
      <w:ins w:id="885" w:author="Muhammad Ghazi Randhawa" w:date="2021-12-22T08:55:00Z">
        <w:r w:rsidRPr="0028259C">
          <w:rPr>
            <w:rFonts w:ascii="Times New Roman" w:eastAsia="Times New Roman" w:hAnsi="Times New Roman" w:cs="Times New Roman"/>
          </w:rPr>
          <w:t>*--------------------</w:t>
        </w:r>
      </w:ins>
    </w:p>
    <w:p w14:paraId="4BE98D1D" w14:textId="77777777" w:rsidR="0028259C" w:rsidRPr="0028259C" w:rsidRDefault="0028259C" w:rsidP="0028259C">
      <w:pPr>
        <w:rPr>
          <w:ins w:id="886" w:author="Muhammad Ghazi Randhawa" w:date="2021-12-22T08:55:00Z"/>
          <w:rFonts w:ascii="Times New Roman" w:eastAsia="Times New Roman" w:hAnsi="Times New Roman" w:cs="Times New Roman"/>
        </w:rPr>
      </w:pPr>
    </w:p>
    <w:p w14:paraId="59D76168" w14:textId="77777777" w:rsidR="0028259C" w:rsidRPr="0028259C" w:rsidRDefault="0028259C" w:rsidP="0028259C">
      <w:pPr>
        <w:rPr>
          <w:ins w:id="887" w:author="Muhammad Ghazi Randhawa" w:date="2021-12-22T08:55:00Z"/>
          <w:rFonts w:ascii="Times New Roman" w:eastAsia="Times New Roman" w:hAnsi="Times New Roman" w:cs="Times New Roman"/>
        </w:rPr>
      </w:pPr>
    </w:p>
    <w:p w14:paraId="36C0C4C0" w14:textId="77777777" w:rsidR="0028259C" w:rsidRPr="0028259C" w:rsidRDefault="0028259C" w:rsidP="0028259C">
      <w:pPr>
        <w:rPr>
          <w:ins w:id="888" w:author="Muhammad Ghazi Randhawa" w:date="2021-12-22T08:55:00Z"/>
          <w:rFonts w:ascii="Times New Roman" w:eastAsia="Times New Roman" w:hAnsi="Times New Roman" w:cs="Times New Roman"/>
        </w:rPr>
      </w:pPr>
      <w:ins w:id="889" w:author="Muhammad Ghazi Randhawa" w:date="2021-12-22T08:55:00Z">
        <w:r w:rsidRPr="0028259C">
          <w:rPr>
            <w:rFonts w:ascii="Times New Roman" w:eastAsia="Times New Roman" w:hAnsi="Times New Roman" w:cs="Times New Roman"/>
          </w:rPr>
          <w:tab/>
        </w:r>
      </w:ins>
    </w:p>
    <w:p w14:paraId="1C48B7CB" w14:textId="77777777" w:rsidR="0028259C" w:rsidRPr="0028259C" w:rsidRDefault="0028259C" w:rsidP="0028259C">
      <w:pPr>
        <w:rPr>
          <w:ins w:id="890" w:author="Muhammad Ghazi Randhawa" w:date="2021-12-22T08:55:00Z"/>
          <w:rFonts w:ascii="Times New Roman" w:eastAsia="Times New Roman" w:hAnsi="Times New Roman" w:cs="Times New Roman"/>
        </w:rPr>
      </w:pPr>
      <w:ins w:id="891" w:author="Muhammad Ghazi Randhawa" w:date="2021-12-22T08:55:00Z">
        <w:r w:rsidRPr="0028259C">
          <w:rPr>
            <w:rFonts w:ascii="Times New Roman" w:eastAsia="Times New Roman" w:hAnsi="Times New Roman" w:cs="Times New Roman"/>
          </w:rPr>
          <w:t>*Ghazi Randhawa</w:t>
        </w:r>
      </w:ins>
    </w:p>
    <w:p w14:paraId="2CBFA982" w14:textId="77777777" w:rsidR="0028259C" w:rsidRPr="0028259C" w:rsidRDefault="0028259C" w:rsidP="0028259C">
      <w:pPr>
        <w:rPr>
          <w:ins w:id="892" w:author="Muhammad Ghazi Randhawa" w:date="2021-12-22T08:55:00Z"/>
          <w:rFonts w:ascii="Times New Roman" w:eastAsia="Times New Roman" w:hAnsi="Times New Roman" w:cs="Times New Roman"/>
        </w:rPr>
      </w:pPr>
      <w:ins w:id="893" w:author="Muhammad Ghazi Randhawa" w:date="2021-12-22T08:55:00Z">
        <w:r w:rsidRPr="0028259C">
          <w:rPr>
            <w:rFonts w:ascii="Times New Roman" w:eastAsia="Times New Roman" w:hAnsi="Times New Roman" w:cs="Times New Roman"/>
          </w:rPr>
          <w:t>if "`c(username)'" == "ghazi" {</w:t>
        </w:r>
      </w:ins>
    </w:p>
    <w:p w14:paraId="4FD6B3FF" w14:textId="77777777" w:rsidR="0028259C" w:rsidRPr="0028259C" w:rsidRDefault="0028259C" w:rsidP="0028259C">
      <w:pPr>
        <w:rPr>
          <w:ins w:id="894" w:author="Muhammad Ghazi Randhawa" w:date="2021-12-22T08:55:00Z"/>
          <w:rFonts w:ascii="Times New Roman" w:eastAsia="Times New Roman" w:hAnsi="Times New Roman" w:cs="Times New Roman"/>
        </w:rPr>
      </w:pPr>
      <w:ins w:id="895" w:author="Muhammad Ghazi Randhawa" w:date="2021-12-22T08:55:00Z">
        <w:r w:rsidRPr="0028259C">
          <w:rPr>
            <w:rFonts w:ascii="Times New Roman" w:eastAsia="Times New Roman" w:hAnsi="Times New Roman" w:cs="Times New Roman"/>
          </w:rPr>
          <w:t xml:space="preserve">    global root = "/Users/ghazi/Desktop/</w:t>
        </w:r>
        <w:proofErr w:type="spellStart"/>
        <w:r w:rsidRPr="0028259C">
          <w:rPr>
            <w:rFonts w:ascii="Times New Roman" w:eastAsia="Times New Roman" w:hAnsi="Times New Roman" w:cs="Times New Roman"/>
          </w:rPr>
          <w:t>Final_Project_GEG</w:t>
        </w:r>
        <w:proofErr w:type="spellEnd"/>
        <w:r w:rsidRPr="0028259C">
          <w:rPr>
            <w:rFonts w:ascii="Times New Roman" w:eastAsia="Times New Roman" w:hAnsi="Times New Roman" w:cs="Times New Roman"/>
          </w:rPr>
          <w:t>"</w:t>
        </w:r>
      </w:ins>
    </w:p>
    <w:p w14:paraId="7AC41A52" w14:textId="77777777" w:rsidR="0028259C" w:rsidRPr="0028259C" w:rsidRDefault="0028259C" w:rsidP="0028259C">
      <w:pPr>
        <w:rPr>
          <w:ins w:id="896" w:author="Muhammad Ghazi Randhawa" w:date="2021-12-22T08:55:00Z"/>
          <w:rFonts w:ascii="Times New Roman" w:eastAsia="Times New Roman" w:hAnsi="Times New Roman" w:cs="Times New Roman"/>
        </w:rPr>
      </w:pPr>
      <w:ins w:id="897" w:author="Muhammad Ghazi Randhawa" w:date="2021-12-22T08:55:00Z">
        <w:r w:rsidRPr="0028259C">
          <w:rPr>
            <w:rFonts w:ascii="Times New Roman" w:eastAsia="Times New Roman" w:hAnsi="Times New Roman" w:cs="Times New Roman"/>
          </w:rPr>
          <w:t xml:space="preserve">    }</w:t>
        </w:r>
      </w:ins>
    </w:p>
    <w:p w14:paraId="5032B014" w14:textId="77777777" w:rsidR="0028259C" w:rsidRPr="0028259C" w:rsidRDefault="0028259C" w:rsidP="0028259C">
      <w:pPr>
        <w:rPr>
          <w:ins w:id="898" w:author="Muhammad Ghazi Randhawa" w:date="2021-12-22T08:55:00Z"/>
          <w:rFonts w:ascii="Times New Roman" w:eastAsia="Times New Roman" w:hAnsi="Times New Roman" w:cs="Times New Roman"/>
        </w:rPr>
      </w:pPr>
    </w:p>
    <w:p w14:paraId="4399C582" w14:textId="77777777" w:rsidR="0028259C" w:rsidRPr="0028259C" w:rsidRDefault="0028259C" w:rsidP="0028259C">
      <w:pPr>
        <w:rPr>
          <w:ins w:id="899" w:author="Muhammad Ghazi Randhawa" w:date="2021-12-22T08:55:00Z"/>
          <w:rFonts w:ascii="Times New Roman" w:eastAsia="Times New Roman" w:hAnsi="Times New Roman" w:cs="Times New Roman"/>
        </w:rPr>
      </w:pPr>
    </w:p>
    <w:p w14:paraId="7D3AE8AF" w14:textId="77777777" w:rsidR="0028259C" w:rsidRPr="0028259C" w:rsidRDefault="0028259C" w:rsidP="0028259C">
      <w:pPr>
        <w:rPr>
          <w:ins w:id="900" w:author="Muhammad Ghazi Randhawa" w:date="2021-12-22T08:55:00Z"/>
          <w:rFonts w:ascii="Times New Roman" w:eastAsia="Times New Roman" w:hAnsi="Times New Roman" w:cs="Times New Roman"/>
        </w:rPr>
      </w:pPr>
      <w:ins w:id="901" w:author="Muhammad Ghazi Randhawa" w:date="2021-12-22T08:55:00Z">
        <w:r w:rsidRPr="0028259C">
          <w:rPr>
            <w:rFonts w:ascii="Times New Roman" w:eastAsia="Times New Roman" w:hAnsi="Times New Roman" w:cs="Times New Roman"/>
          </w:rPr>
          <w:t>global data = "$root/Data"</w:t>
        </w:r>
      </w:ins>
    </w:p>
    <w:p w14:paraId="57FD8752" w14:textId="77777777" w:rsidR="0028259C" w:rsidRPr="0028259C" w:rsidRDefault="0028259C" w:rsidP="0028259C">
      <w:pPr>
        <w:rPr>
          <w:ins w:id="902" w:author="Muhammad Ghazi Randhawa" w:date="2021-12-22T08:55:00Z"/>
          <w:rFonts w:ascii="Times New Roman" w:eastAsia="Times New Roman" w:hAnsi="Times New Roman" w:cs="Times New Roman"/>
        </w:rPr>
      </w:pPr>
      <w:ins w:id="903" w:author="Muhammad Ghazi Randhawa" w:date="2021-12-22T08:55:00Z">
        <w:r w:rsidRPr="0028259C">
          <w:rPr>
            <w:rFonts w:ascii="Times New Roman" w:eastAsia="Times New Roman" w:hAnsi="Times New Roman" w:cs="Times New Roman"/>
          </w:rPr>
          <w:t>global output = "$root/Output"</w:t>
        </w:r>
      </w:ins>
    </w:p>
    <w:p w14:paraId="343D3778" w14:textId="77777777" w:rsidR="0028259C" w:rsidRPr="0028259C" w:rsidRDefault="0028259C" w:rsidP="0028259C">
      <w:pPr>
        <w:rPr>
          <w:ins w:id="904" w:author="Muhammad Ghazi Randhawa" w:date="2021-12-22T08:55:00Z"/>
          <w:rFonts w:ascii="Times New Roman" w:eastAsia="Times New Roman" w:hAnsi="Times New Roman" w:cs="Times New Roman"/>
        </w:rPr>
      </w:pPr>
      <w:ins w:id="905" w:author="Muhammad Ghazi Randhawa" w:date="2021-12-22T08:55:00Z">
        <w:r w:rsidRPr="0028259C">
          <w:rPr>
            <w:rFonts w:ascii="Times New Roman" w:eastAsia="Times New Roman" w:hAnsi="Times New Roman" w:cs="Times New Roman"/>
          </w:rPr>
          <w:t>global logs = "$root/Log"</w:t>
        </w:r>
      </w:ins>
    </w:p>
    <w:p w14:paraId="2B85D8E7" w14:textId="77777777" w:rsidR="0028259C" w:rsidRPr="0028259C" w:rsidRDefault="0028259C" w:rsidP="0028259C">
      <w:pPr>
        <w:rPr>
          <w:ins w:id="906" w:author="Muhammad Ghazi Randhawa" w:date="2021-12-22T08:55:00Z"/>
          <w:rFonts w:ascii="Times New Roman" w:eastAsia="Times New Roman" w:hAnsi="Times New Roman" w:cs="Times New Roman"/>
        </w:rPr>
      </w:pPr>
      <w:ins w:id="907" w:author="Muhammad Ghazi Randhawa" w:date="2021-12-22T08:55:00Z">
        <w:r w:rsidRPr="0028259C">
          <w:rPr>
            <w:rFonts w:ascii="Times New Roman" w:eastAsia="Times New Roman" w:hAnsi="Times New Roman" w:cs="Times New Roman"/>
          </w:rPr>
          <w:tab/>
        </w:r>
      </w:ins>
    </w:p>
    <w:p w14:paraId="48DED562" w14:textId="77777777" w:rsidR="0028259C" w:rsidRPr="0028259C" w:rsidRDefault="0028259C" w:rsidP="0028259C">
      <w:pPr>
        <w:rPr>
          <w:ins w:id="908" w:author="Muhammad Ghazi Randhawa" w:date="2021-12-22T08:55:00Z"/>
          <w:rFonts w:ascii="Times New Roman" w:eastAsia="Times New Roman" w:hAnsi="Times New Roman" w:cs="Times New Roman"/>
        </w:rPr>
      </w:pPr>
      <w:ins w:id="909" w:author="Muhammad Ghazi Randhawa" w:date="2021-12-22T08:55:00Z">
        <w:r w:rsidRPr="0028259C">
          <w:rPr>
            <w:rFonts w:ascii="Times New Roman" w:eastAsia="Times New Roman" w:hAnsi="Times New Roman" w:cs="Times New Roman"/>
          </w:rPr>
          <w:t>**read in the file</w:t>
        </w:r>
      </w:ins>
    </w:p>
    <w:p w14:paraId="27ACE4AC" w14:textId="77777777" w:rsidR="0028259C" w:rsidRPr="0028259C" w:rsidRDefault="0028259C" w:rsidP="0028259C">
      <w:pPr>
        <w:rPr>
          <w:ins w:id="910" w:author="Muhammad Ghazi Randhawa" w:date="2021-12-22T08:55:00Z"/>
          <w:rFonts w:ascii="Times New Roman" w:eastAsia="Times New Roman" w:hAnsi="Times New Roman" w:cs="Times New Roman"/>
        </w:rPr>
      </w:pPr>
    </w:p>
    <w:p w14:paraId="2ECD6CAF" w14:textId="77777777" w:rsidR="0028259C" w:rsidRPr="0028259C" w:rsidRDefault="0028259C" w:rsidP="0028259C">
      <w:pPr>
        <w:rPr>
          <w:ins w:id="911" w:author="Muhammad Ghazi Randhawa" w:date="2021-12-22T08:55:00Z"/>
          <w:rFonts w:ascii="Times New Roman" w:eastAsia="Times New Roman" w:hAnsi="Times New Roman" w:cs="Times New Roman"/>
        </w:rPr>
      </w:pPr>
      <w:ins w:id="912" w:author="Muhammad Ghazi Randhawa" w:date="2021-12-22T08:55:00Z">
        <w:r w:rsidRPr="0028259C">
          <w:rPr>
            <w:rFonts w:ascii="Times New Roman" w:eastAsia="Times New Roman" w:hAnsi="Times New Roman" w:cs="Times New Roman"/>
          </w:rPr>
          <w:t>import delimited "$data/</w:t>
        </w:r>
        <w:proofErr w:type="spellStart"/>
        <w:r w:rsidRPr="0028259C">
          <w:rPr>
            <w:rFonts w:ascii="Times New Roman" w:eastAsia="Times New Roman" w:hAnsi="Times New Roman" w:cs="Times New Roman"/>
          </w:rPr>
          <w:t>survey_data.csv</w:t>
        </w:r>
        <w:proofErr w:type="gramStart"/>
        <w:r w:rsidRPr="0028259C">
          <w:rPr>
            <w:rFonts w:ascii="Times New Roman" w:eastAsia="Times New Roman" w:hAnsi="Times New Roman" w:cs="Times New Roman"/>
          </w:rPr>
          <w:t>",clear</w:t>
        </w:r>
        <w:proofErr w:type="spellEnd"/>
        <w:proofErr w:type="gramEnd"/>
      </w:ins>
    </w:p>
    <w:p w14:paraId="19CF3305" w14:textId="77777777" w:rsidR="0028259C" w:rsidRPr="0028259C" w:rsidRDefault="0028259C" w:rsidP="0028259C">
      <w:pPr>
        <w:rPr>
          <w:ins w:id="913" w:author="Muhammad Ghazi Randhawa" w:date="2021-12-22T08:55:00Z"/>
          <w:rFonts w:ascii="Times New Roman" w:eastAsia="Times New Roman" w:hAnsi="Times New Roman" w:cs="Times New Roman"/>
        </w:rPr>
      </w:pPr>
    </w:p>
    <w:p w14:paraId="3CE4F832" w14:textId="77777777" w:rsidR="0028259C" w:rsidRPr="0028259C" w:rsidRDefault="0028259C" w:rsidP="0028259C">
      <w:pPr>
        <w:rPr>
          <w:ins w:id="914" w:author="Muhammad Ghazi Randhawa" w:date="2021-12-22T08:55:00Z"/>
          <w:rFonts w:ascii="Times New Roman" w:eastAsia="Times New Roman" w:hAnsi="Times New Roman" w:cs="Times New Roman"/>
        </w:rPr>
      </w:pPr>
      <w:ins w:id="915" w:author="Muhammad Ghazi Randhawa" w:date="2021-12-22T08:55:00Z">
        <w:r w:rsidRPr="0028259C">
          <w:rPr>
            <w:rFonts w:ascii="Times New Roman" w:eastAsia="Times New Roman" w:hAnsi="Times New Roman" w:cs="Times New Roman"/>
          </w:rPr>
          <w:t>*</w:t>
        </w:r>
        <w:proofErr w:type="gramStart"/>
        <w:r w:rsidRPr="0028259C">
          <w:rPr>
            <w:rFonts w:ascii="Times New Roman" w:eastAsia="Times New Roman" w:hAnsi="Times New Roman" w:cs="Times New Roman"/>
          </w:rPr>
          <w:t>convert</w:t>
        </w:r>
        <w:proofErr w:type="gramEnd"/>
        <w:r w:rsidRPr="0028259C">
          <w:rPr>
            <w:rFonts w:ascii="Times New Roman" w:eastAsia="Times New Roman" w:hAnsi="Times New Roman" w:cs="Times New Roman"/>
          </w:rPr>
          <w:t xml:space="preserve"> variables of interest to </w:t>
        </w:r>
        <w:proofErr w:type="spellStart"/>
        <w:r w:rsidRPr="0028259C">
          <w:rPr>
            <w:rFonts w:ascii="Times New Roman" w:eastAsia="Times New Roman" w:hAnsi="Times New Roman" w:cs="Times New Roman"/>
          </w:rPr>
          <w:t>numerics</w:t>
        </w:r>
        <w:proofErr w:type="spellEnd"/>
      </w:ins>
    </w:p>
    <w:p w14:paraId="3712648A" w14:textId="77777777" w:rsidR="0028259C" w:rsidRPr="0028259C" w:rsidRDefault="0028259C" w:rsidP="0028259C">
      <w:pPr>
        <w:rPr>
          <w:ins w:id="916" w:author="Muhammad Ghazi Randhawa" w:date="2021-12-22T08:55:00Z"/>
          <w:rFonts w:ascii="Times New Roman" w:eastAsia="Times New Roman" w:hAnsi="Times New Roman" w:cs="Times New Roman"/>
        </w:rPr>
      </w:pPr>
    </w:p>
    <w:p w14:paraId="57A7DBD2" w14:textId="77777777" w:rsidR="0028259C" w:rsidRPr="0028259C" w:rsidRDefault="0028259C" w:rsidP="0028259C">
      <w:pPr>
        <w:rPr>
          <w:ins w:id="917" w:author="Muhammad Ghazi Randhawa" w:date="2021-12-22T08:55:00Z"/>
          <w:rFonts w:ascii="Times New Roman" w:eastAsia="Times New Roman" w:hAnsi="Times New Roman" w:cs="Times New Roman"/>
        </w:rPr>
      </w:pPr>
      <w:ins w:id="918" w:author="Muhammad Ghazi Randhawa" w:date="2021-12-22T08:55:00Z">
        <w:r w:rsidRPr="0028259C">
          <w:rPr>
            <w:rFonts w:ascii="Times New Roman" w:eastAsia="Times New Roman" w:hAnsi="Times New Roman" w:cs="Times New Roman"/>
          </w:rPr>
          <w:t xml:space="preserve">encode </w:t>
        </w:r>
        <w:proofErr w:type="spellStart"/>
        <w:r w:rsidRPr="0028259C">
          <w:rPr>
            <w:rFonts w:ascii="Times New Roman" w:eastAsia="Times New Roman" w:hAnsi="Times New Roman" w:cs="Times New Roman"/>
          </w:rPr>
          <w:t>geotype</w:t>
        </w:r>
        <w:proofErr w:type="spellEnd"/>
        <w:r w:rsidRPr="0028259C">
          <w:rPr>
            <w:rFonts w:ascii="Times New Roman" w:eastAsia="Times New Roman" w:hAnsi="Times New Roman" w:cs="Times New Roman"/>
          </w:rPr>
          <w:t>, gen(</w:t>
        </w:r>
        <w:proofErr w:type="spellStart"/>
        <w:r w:rsidRPr="0028259C">
          <w:rPr>
            <w:rFonts w:ascii="Times New Roman" w:eastAsia="Times New Roman" w:hAnsi="Times New Roman" w:cs="Times New Roman"/>
          </w:rPr>
          <w:t>geotype_nu</w:t>
        </w:r>
        <w:proofErr w:type="spellEnd"/>
        <w:r w:rsidRPr="0028259C">
          <w:rPr>
            <w:rFonts w:ascii="Times New Roman" w:eastAsia="Times New Roman" w:hAnsi="Times New Roman" w:cs="Times New Roman"/>
          </w:rPr>
          <w:t>)</w:t>
        </w:r>
      </w:ins>
    </w:p>
    <w:p w14:paraId="5DA8F163" w14:textId="77777777" w:rsidR="0028259C" w:rsidRPr="0028259C" w:rsidRDefault="0028259C" w:rsidP="0028259C">
      <w:pPr>
        <w:rPr>
          <w:ins w:id="919" w:author="Muhammad Ghazi Randhawa" w:date="2021-12-22T08:55:00Z"/>
          <w:rFonts w:ascii="Times New Roman" w:eastAsia="Times New Roman" w:hAnsi="Times New Roman" w:cs="Times New Roman"/>
        </w:rPr>
      </w:pPr>
      <w:ins w:id="920" w:author="Muhammad Ghazi Randhawa" w:date="2021-12-22T08:55:00Z">
        <w:r w:rsidRPr="0028259C">
          <w:rPr>
            <w:rFonts w:ascii="Times New Roman" w:eastAsia="Times New Roman" w:hAnsi="Times New Roman" w:cs="Times New Roman"/>
          </w:rPr>
          <w:t>*</w:t>
        </w:r>
        <w:proofErr w:type="gramStart"/>
        <w:r w:rsidRPr="0028259C">
          <w:rPr>
            <w:rFonts w:ascii="Times New Roman" w:eastAsia="Times New Roman" w:hAnsi="Times New Roman" w:cs="Times New Roman"/>
          </w:rPr>
          <w:t>drop</w:t>
        </w:r>
        <w:proofErr w:type="gramEnd"/>
        <w:r w:rsidRPr="0028259C">
          <w:rPr>
            <w:rFonts w:ascii="Times New Roman" w:eastAsia="Times New Roman" w:hAnsi="Times New Roman" w:cs="Times New Roman"/>
          </w:rPr>
          <w:t xml:space="preserve"> non-state unit data</w:t>
        </w:r>
      </w:ins>
    </w:p>
    <w:p w14:paraId="35414499" w14:textId="77777777" w:rsidR="0028259C" w:rsidRPr="0028259C" w:rsidRDefault="0028259C" w:rsidP="0028259C">
      <w:pPr>
        <w:rPr>
          <w:ins w:id="921" w:author="Muhammad Ghazi Randhawa" w:date="2021-12-22T08:55:00Z"/>
          <w:rFonts w:ascii="Times New Roman" w:eastAsia="Times New Roman" w:hAnsi="Times New Roman" w:cs="Times New Roman"/>
        </w:rPr>
      </w:pPr>
      <w:ins w:id="922" w:author="Muhammad Ghazi Randhawa" w:date="2021-12-22T08:55:00Z">
        <w:r w:rsidRPr="0028259C">
          <w:rPr>
            <w:rFonts w:ascii="Times New Roman" w:eastAsia="Times New Roman" w:hAnsi="Times New Roman" w:cs="Times New Roman"/>
          </w:rPr>
          <w:t xml:space="preserve">drop if </w:t>
        </w:r>
        <w:proofErr w:type="spellStart"/>
        <w:r w:rsidRPr="0028259C">
          <w:rPr>
            <w:rFonts w:ascii="Times New Roman" w:eastAsia="Times New Roman" w:hAnsi="Times New Roman" w:cs="Times New Roman"/>
          </w:rPr>
          <w:t>geotype_</w:t>
        </w:r>
        <w:proofErr w:type="gramStart"/>
        <w:r w:rsidRPr="0028259C">
          <w:rPr>
            <w:rFonts w:ascii="Times New Roman" w:eastAsia="Times New Roman" w:hAnsi="Times New Roman" w:cs="Times New Roman"/>
          </w:rPr>
          <w:t>nu</w:t>
        </w:r>
        <w:proofErr w:type="spellEnd"/>
        <w:r w:rsidRPr="0028259C">
          <w:rPr>
            <w:rFonts w:ascii="Times New Roman" w:eastAsia="Times New Roman" w:hAnsi="Times New Roman" w:cs="Times New Roman"/>
          </w:rPr>
          <w:t xml:space="preserve"> !</w:t>
        </w:r>
        <w:proofErr w:type="gramEnd"/>
        <w:r w:rsidRPr="0028259C">
          <w:rPr>
            <w:rFonts w:ascii="Times New Roman" w:eastAsia="Times New Roman" w:hAnsi="Times New Roman" w:cs="Times New Roman"/>
          </w:rPr>
          <w:t>= 4</w:t>
        </w:r>
      </w:ins>
    </w:p>
    <w:p w14:paraId="23F16F0F" w14:textId="77777777" w:rsidR="0028259C" w:rsidRPr="0028259C" w:rsidRDefault="0028259C" w:rsidP="0028259C">
      <w:pPr>
        <w:rPr>
          <w:ins w:id="923" w:author="Muhammad Ghazi Randhawa" w:date="2021-12-22T08:55:00Z"/>
          <w:rFonts w:ascii="Times New Roman" w:eastAsia="Times New Roman" w:hAnsi="Times New Roman" w:cs="Times New Roman"/>
        </w:rPr>
      </w:pPr>
    </w:p>
    <w:p w14:paraId="003E6540" w14:textId="77777777" w:rsidR="0028259C" w:rsidRPr="0028259C" w:rsidRDefault="0028259C" w:rsidP="0028259C">
      <w:pPr>
        <w:rPr>
          <w:ins w:id="924" w:author="Muhammad Ghazi Randhawa" w:date="2021-12-22T08:55:00Z"/>
          <w:rFonts w:ascii="Times New Roman" w:eastAsia="Times New Roman" w:hAnsi="Times New Roman" w:cs="Times New Roman"/>
        </w:rPr>
      </w:pPr>
      <w:ins w:id="925" w:author="Muhammad Ghazi Randhawa" w:date="2021-12-22T08:55:00Z">
        <w:r w:rsidRPr="0028259C">
          <w:rPr>
            <w:rFonts w:ascii="Times New Roman" w:eastAsia="Times New Roman" w:hAnsi="Times New Roman" w:cs="Times New Roman"/>
          </w:rPr>
          <w:lastRenderedPageBreak/>
          <w:t>*</w:t>
        </w:r>
        <w:proofErr w:type="gramStart"/>
        <w:r w:rsidRPr="0028259C">
          <w:rPr>
            <w:rFonts w:ascii="Times New Roman" w:eastAsia="Times New Roman" w:hAnsi="Times New Roman" w:cs="Times New Roman"/>
          </w:rPr>
          <w:t>merge</w:t>
        </w:r>
        <w:proofErr w:type="gramEnd"/>
        <w:r w:rsidRPr="0028259C">
          <w:rPr>
            <w:rFonts w:ascii="Times New Roman" w:eastAsia="Times New Roman" w:hAnsi="Times New Roman" w:cs="Times New Roman"/>
          </w:rPr>
          <w:t xml:space="preserve"> with the new dataset</w:t>
        </w:r>
      </w:ins>
    </w:p>
    <w:p w14:paraId="74BEF0B5" w14:textId="77777777" w:rsidR="0028259C" w:rsidRPr="0028259C" w:rsidRDefault="0028259C" w:rsidP="0028259C">
      <w:pPr>
        <w:rPr>
          <w:ins w:id="926" w:author="Muhammad Ghazi Randhawa" w:date="2021-12-22T08:55:00Z"/>
          <w:rFonts w:ascii="Times New Roman" w:eastAsia="Times New Roman" w:hAnsi="Times New Roman" w:cs="Times New Roman"/>
        </w:rPr>
      </w:pPr>
      <w:ins w:id="927" w:author="Muhammad Ghazi Randhawa" w:date="2021-12-22T08:55:00Z">
        <w:r w:rsidRPr="0028259C">
          <w:rPr>
            <w:rFonts w:ascii="Times New Roman" w:eastAsia="Times New Roman" w:hAnsi="Times New Roman" w:cs="Times New Roman"/>
          </w:rPr>
          <w:t xml:space="preserve">encode </w:t>
        </w:r>
        <w:proofErr w:type="spellStart"/>
        <w:r w:rsidRPr="0028259C">
          <w:rPr>
            <w:rFonts w:ascii="Times New Roman" w:eastAsia="Times New Roman" w:hAnsi="Times New Roman" w:cs="Times New Roman"/>
          </w:rPr>
          <w:t>geoname</w:t>
        </w:r>
        <w:proofErr w:type="spellEnd"/>
        <w:r w:rsidRPr="0028259C">
          <w:rPr>
            <w:rFonts w:ascii="Times New Roman" w:eastAsia="Times New Roman" w:hAnsi="Times New Roman" w:cs="Times New Roman"/>
          </w:rPr>
          <w:t>, gen(states)</w:t>
        </w:r>
      </w:ins>
    </w:p>
    <w:p w14:paraId="5C255341" w14:textId="77777777" w:rsidR="0028259C" w:rsidRPr="0028259C" w:rsidRDefault="0028259C" w:rsidP="0028259C">
      <w:pPr>
        <w:rPr>
          <w:ins w:id="928" w:author="Muhammad Ghazi Randhawa" w:date="2021-12-22T08:55:00Z"/>
          <w:rFonts w:ascii="Times New Roman" w:eastAsia="Times New Roman" w:hAnsi="Times New Roman" w:cs="Times New Roman"/>
        </w:rPr>
      </w:pPr>
      <w:ins w:id="929" w:author="Muhammad Ghazi Randhawa" w:date="2021-12-22T08:55:00Z">
        <w:r w:rsidRPr="0028259C">
          <w:rPr>
            <w:rFonts w:ascii="Times New Roman" w:eastAsia="Times New Roman" w:hAnsi="Times New Roman" w:cs="Times New Roman"/>
          </w:rPr>
          <w:t xml:space="preserve">merge m:1 </w:t>
        </w:r>
        <w:proofErr w:type="gramStart"/>
        <w:r w:rsidRPr="0028259C">
          <w:rPr>
            <w:rFonts w:ascii="Times New Roman" w:eastAsia="Times New Roman" w:hAnsi="Times New Roman" w:cs="Times New Roman"/>
          </w:rPr>
          <w:t>states</w:t>
        </w:r>
        <w:proofErr w:type="gramEnd"/>
        <w:r w:rsidRPr="0028259C">
          <w:rPr>
            <w:rFonts w:ascii="Times New Roman" w:eastAsia="Times New Roman" w:hAnsi="Times New Roman" w:cs="Times New Roman"/>
          </w:rPr>
          <w:t xml:space="preserve"> using "$data/</w:t>
        </w:r>
        <w:proofErr w:type="spellStart"/>
        <w:r w:rsidRPr="0028259C">
          <w:rPr>
            <w:rFonts w:ascii="Times New Roman" w:eastAsia="Times New Roman" w:hAnsi="Times New Roman" w:cs="Times New Roman"/>
          </w:rPr>
          <w:t>rankings_states.dta</w:t>
        </w:r>
        <w:proofErr w:type="spellEnd"/>
        <w:r w:rsidRPr="0028259C">
          <w:rPr>
            <w:rFonts w:ascii="Times New Roman" w:eastAsia="Times New Roman" w:hAnsi="Times New Roman" w:cs="Times New Roman"/>
          </w:rPr>
          <w:t>"</w:t>
        </w:r>
      </w:ins>
    </w:p>
    <w:p w14:paraId="1EF7C473" w14:textId="77777777" w:rsidR="0028259C" w:rsidRPr="0028259C" w:rsidRDefault="0028259C" w:rsidP="0028259C">
      <w:pPr>
        <w:rPr>
          <w:ins w:id="930" w:author="Muhammad Ghazi Randhawa" w:date="2021-12-22T08:55:00Z"/>
          <w:rFonts w:ascii="Times New Roman" w:eastAsia="Times New Roman" w:hAnsi="Times New Roman" w:cs="Times New Roman"/>
        </w:rPr>
      </w:pPr>
    </w:p>
    <w:p w14:paraId="22382F78" w14:textId="77777777" w:rsidR="0028259C" w:rsidRPr="0028259C" w:rsidRDefault="0028259C" w:rsidP="0028259C">
      <w:pPr>
        <w:rPr>
          <w:ins w:id="931" w:author="Muhammad Ghazi Randhawa" w:date="2021-12-22T08:55:00Z"/>
          <w:rFonts w:ascii="Times New Roman" w:eastAsia="Times New Roman" w:hAnsi="Times New Roman" w:cs="Times New Roman"/>
        </w:rPr>
      </w:pPr>
    </w:p>
    <w:p w14:paraId="6081D134" w14:textId="77777777" w:rsidR="0028259C" w:rsidRPr="0028259C" w:rsidRDefault="0028259C" w:rsidP="0028259C">
      <w:pPr>
        <w:rPr>
          <w:ins w:id="932" w:author="Muhammad Ghazi Randhawa" w:date="2021-12-22T08:55:00Z"/>
          <w:rFonts w:ascii="Times New Roman" w:eastAsia="Times New Roman" w:hAnsi="Times New Roman" w:cs="Times New Roman"/>
        </w:rPr>
      </w:pPr>
      <w:ins w:id="933" w:author="Muhammad Ghazi Randhawa" w:date="2021-12-22T08:55:00Z">
        <w:r w:rsidRPr="0028259C">
          <w:rPr>
            <w:rFonts w:ascii="Times New Roman" w:eastAsia="Times New Roman" w:hAnsi="Times New Roman" w:cs="Times New Roman"/>
          </w:rPr>
          <w:t>*</w:t>
        </w:r>
        <w:proofErr w:type="gramStart"/>
        <w:r w:rsidRPr="0028259C">
          <w:rPr>
            <w:rFonts w:ascii="Times New Roman" w:eastAsia="Times New Roman" w:hAnsi="Times New Roman" w:cs="Times New Roman"/>
          </w:rPr>
          <w:t>regression</w:t>
        </w:r>
        <w:proofErr w:type="gramEnd"/>
        <w:r w:rsidRPr="0028259C">
          <w:rPr>
            <w:rFonts w:ascii="Times New Roman" w:eastAsia="Times New Roman" w:hAnsi="Times New Roman" w:cs="Times New Roman"/>
          </w:rPr>
          <w:t xml:space="preserve"> of discussing climate change with vulnerability </w:t>
        </w:r>
      </w:ins>
    </w:p>
    <w:p w14:paraId="6F43A416" w14:textId="77777777" w:rsidR="0028259C" w:rsidRPr="0028259C" w:rsidRDefault="0028259C" w:rsidP="0028259C">
      <w:pPr>
        <w:rPr>
          <w:ins w:id="934" w:author="Muhammad Ghazi Randhawa" w:date="2021-12-22T08:55:00Z"/>
          <w:rFonts w:ascii="Times New Roman" w:eastAsia="Times New Roman" w:hAnsi="Times New Roman" w:cs="Times New Roman"/>
        </w:rPr>
      </w:pPr>
      <w:ins w:id="935" w:author="Muhammad Ghazi Randhawa" w:date="2021-12-22T08:55:00Z">
        <w:r w:rsidRPr="0028259C">
          <w:rPr>
            <w:rFonts w:ascii="Times New Roman" w:eastAsia="Times New Roman" w:hAnsi="Times New Roman" w:cs="Times New Roman"/>
          </w:rPr>
          <w:t xml:space="preserve">reg discuss vulnerability </w:t>
        </w:r>
      </w:ins>
    </w:p>
    <w:p w14:paraId="10FAC4EC" w14:textId="77777777" w:rsidR="0028259C" w:rsidRPr="0028259C" w:rsidRDefault="0028259C" w:rsidP="0028259C">
      <w:pPr>
        <w:rPr>
          <w:ins w:id="936" w:author="Muhammad Ghazi Randhawa" w:date="2021-12-22T08:55:00Z"/>
          <w:rFonts w:ascii="Times New Roman" w:eastAsia="Times New Roman" w:hAnsi="Times New Roman" w:cs="Times New Roman"/>
        </w:rPr>
      </w:pPr>
      <w:proofErr w:type="spellStart"/>
      <w:ins w:id="937" w:author="Muhammad Ghazi Randhawa" w:date="2021-12-22T08:55:00Z">
        <w:r w:rsidRPr="0028259C">
          <w:rPr>
            <w:rFonts w:ascii="Times New Roman" w:eastAsia="Times New Roman" w:hAnsi="Times New Roman" w:cs="Times New Roman"/>
          </w:rPr>
          <w:t>eststo</w:t>
        </w:r>
        <w:proofErr w:type="spellEnd"/>
        <w:r w:rsidRPr="0028259C">
          <w:rPr>
            <w:rFonts w:ascii="Times New Roman" w:eastAsia="Times New Roman" w:hAnsi="Times New Roman" w:cs="Times New Roman"/>
          </w:rPr>
          <w:t xml:space="preserve"> reg1a</w:t>
        </w:r>
      </w:ins>
    </w:p>
    <w:p w14:paraId="7F615EFB" w14:textId="77777777" w:rsidR="0028259C" w:rsidRPr="0028259C" w:rsidRDefault="0028259C" w:rsidP="0028259C">
      <w:pPr>
        <w:rPr>
          <w:ins w:id="938" w:author="Muhammad Ghazi Randhawa" w:date="2021-12-22T08:55:00Z"/>
          <w:rFonts w:ascii="Times New Roman" w:eastAsia="Times New Roman" w:hAnsi="Times New Roman" w:cs="Times New Roman"/>
        </w:rPr>
      </w:pPr>
      <w:ins w:id="939" w:author="Muhammad Ghazi Randhawa" w:date="2021-12-22T08:55:00Z">
        <w:r w:rsidRPr="0028259C">
          <w:rPr>
            <w:rFonts w:ascii="Times New Roman" w:eastAsia="Times New Roman" w:hAnsi="Times New Roman" w:cs="Times New Roman"/>
          </w:rPr>
          <w:t xml:space="preserve">reg discuss preparedness </w:t>
        </w:r>
      </w:ins>
    </w:p>
    <w:p w14:paraId="5585CDCD" w14:textId="77777777" w:rsidR="0028259C" w:rsidRPr="0028259C" w:rsidRDefault="0028259C" w:rsidP="0028259C">
      <w:pPr>
        <w:rPr>
          <w:ins w:id="940" w:author="Muhammad Ghazi Randhawa" w:date="2021-12-22T08:55:00Z"/>
          <w:rFonts w:ascii="Times New Roman" w:eastAsia="Times New Roman" w:hAnsi="Times New Roman" w:cs="Times New Roman"/>
        </w:rPr>
      </w:pPr>
      <w:proofErr w:type="spellStart"/>
      <w:ins w:id="941" w:author="Muhammad Ghazi Randhawa" w:date="2021-12-22T08:55:00Z">
        <w:r w:rsidRPr="0028259C">
          <w:rPr>
            <w:rFonts w:ascii="Times New Roman" w:eastAsia="Times New Roman" w:hAnsi="Times New Roman" w:cs="Times New Roman"/>
          </w:rPr>
          <w:t>eststo</w:t>
        </w:r>
        <w:proofErr w:type="spellEnd"/>
        <w:r w:rsidRPr="0028259C">
          <w:rPr>
            <w:rFonts w:ascii="Times New Roman" w:eastAsia="Times New Roman" w:hAnsi="Times New Roman" w:cs="Times New Roman"/>
          </w:rPr>
          <w:t xml:space="preserve"> reg1b</w:t>
        </w:r>
      </w:ins>
    </w:p>
    <w:p w14:paraId="09350CD0" w14:textId="77777777" w:rsidR="0028259C" w:rsidRPr="0028259C" w:rsidRDefault="0028259C" w:rsidP="0028259C">
      <w:pPr>
        <w:rPr>
          <w:ins w:id="942" w:author="Muhammad Ghazi Randhawa" w:date="2021-12-22T08:55:00Z"/>
          <w:rFonts w:ascii="Times New Roman" w:eastAsia="Times New Roman" w:hAnsi="Times New Roman" w:cs="Times New Roman"/>
        </w:rPr>
      </w:pPr>
      <w:ins w:id="943" w:author="Muhammad Ghazi Randhawa" w:date="2021-12-22T08:55:00Z">
        <w:r w:rsidRPr="0028259C">
          <w:rPr>
            <w:rFonts w:ascii="Times New Roman" w:eastAsia="Times New Roman" w:hAnsi="Times New Roman" w:cs="Times New Roman"/>
          </w:rPr>
          <w:t>reg discuss preparedness vulnerability</w:t>
        </w:r>
      </w:ins>
    </w:p>
    <w:p w14:paraId="53394B26" w14:textId="77777777" w:rsidR="0028259C" w:rsidRPr="0028259C" w:rsidRDefault="0028259C" w:rsidP="0028259C">
      <w:pPr>
        <w:rPr>
          <w:ins w:id="944" w:author="Muhammad Ghazi Randhawa" w:date="2021-12-22T08:55:00Z"/>
          <w:rFonts w:ascii="Times New Roman" w:eastAsia="Times New Roman" w:hAnsi="Times New Roman" w:cs="Times New Roman"/>
        </w:rPr>
      </w:pPr>
      <w:proofErr w:type="spellStart"/>
      <w:ins w:id="945" w:author="Muhammad Ghazi Randhawa" w:date="2021-12-22T08:55:00Z">
        <w:r w:rsidRPr="0028259C">
          <w:rPr>
            <w:rFonts w:ascii="Times New Roman" w:eastAsia="Times New Roman" w:hAnsi="Times New Roman" w:cs="Times New Roman"/>
          </w:rPr>
          <w:t>eststo</w:t>
        </w:r>
        <w:proofErr w:type="spellEnd"/>
        <w:r w:rsidRPr="0028259C">
          <w:rPr>
            <w:rFonts w:ascii="Times New Roman" w:eastAsia="Times New Roman" w:hAnsi="Times New Roman" w:cs="Times New Roman"/>
          </w:rPr>
          <w:t xml:space="preserve"> reg1c</w:t>
        </w:r>
      </w:ins>
    </w:p>
    <w:p w14:paraId="5804C480" w14:textId="77777777" w:rsidR="0028259C" w:rsidRPr="0028259C" w:rsidRDefault="0028259C" w:rsidP="0028259C">
      <w:pPr>
        <w:rPr>
          <w:ins w:id="946" w:author="Muhammad Ghazi Randhawa" w:date="2021-12-22T08:55:00Z"/>
          <w:rFonts w:ascii="Times New Roman" w:eastAsia="Times New Roman" w:hAnsi="Times New Roman" w:cs="Times New Roman"/>
        </w:rPr>
      </w:pPr>
    </w:p>
    <w:p w14:paraId="49F33838" w14:textId="77777777" w:rsidR="0028259C" w:rsidRPr="0028259C" w:rsidRDefault="0028259C" w:rsidP="0028259C">
      <w:pPr>
        <w:rPr>
          <w:ins w:id="947" w:author="Muhammad Ghazi Randhawa" w:date="2021-12-22T08:55:00Z"/>
          <w:rFonts w:ascii="Times New Roman" w:eastAsia="Times New Roman" w:hAnsi="Times New Roman" w:cs="Times New Roman"/>
        </w:rPr>
      </w:pPr>
      <w:ins w:id="948" w:author="Muhammad Ghazi Randhawa" w:date="2021-12-22T08:55:00Z">
        <w:r w:rsidRPr="0028259C">
          <w:rPr>
            <w:rFonts w:ascii="Times New Roman" w:eastAsia="Times New Roman" w:hAnsi="Times New Roman" w:cs="Times New Roman"/>
          </w:rPr>
          <w:t>*</w:t>
        </w:r>
        <w:proofErr w:type="spellStart"/>
        <w:r w:rsidRPr="0028259C">
          <w:rPr>
            <w:rFonts w:ascii="Times New Roman" w:eastAsia="Times New Roman" w:hAnsi="Times New Roman" w:cs="Times New Roman"/>
          </w:rPr>
          <w:t>esttab</w:t>
        </w:r>
        <w:proofErr w:type="spellEnd"/>
        <w:r w:rsidRPr="0028259C">
          <w:rPr>
            <w:rFonts w:ascii="Times New Roman" w:eastAsia="Times New Roman" w:hAnsi="Times New Roman" w:cs="Times New Roman"/>
          </w:rPr>
          <w:t xml:space="preserve"> reg1a reg1b reg1c using "$output/discuss.rtf", </w:t>
        </w:r>
        <w:proofErr w:type="spellStart"/>
        <w:proofErr w:type="gramStart"/>
        <w:r w:rsidRPr="0028259C">
          <w:rPr>
            <w:rFonts w:ascii="Times New Roman" w:eastAsia="Times New Roman" w:hAnsi="Times New Roman" w:cs="Times New Roman"/>
          </w:rPr>
          <w:t>mtitles</w:t>
        </w:r>
        <w:proofErr w:type="spellEnd"/>
        <w:r w:rsidRPr="0028259C">
          <w:rPr>
            <w:rFonts w:ascii="Times New Roman" w:eastAsia="Times New Roman" w:hAnsi="Times New Roman" w:cs="Times New Roman"/>
          </w:rPr>
          <w:t>(</w:t>
        </w:r>
        <w:proofErr w:type="gramEnd"/>
        <w:r w:rsidRPr="0028259C">
          <w:rPr>
            <w:rFonts w:ascii="Times New Roman" w:eastAsia="Times New Roman" w:hAnsi="Times New Roman" w:cs="Times New Roman"/>
          </w:rPr>
          <w:t>"Vulnerability" "Preparedness" "vulnerability and Preparedness") stats(N r2 F, labels("Observations" "R-squared" "F-stat"))</w:t>
        </w:r>
      </w:ins>
    </w:p>
    <w:p w14:paraId="12C08E65" w14:textId="77777777" w:rsidR="0028259C" w:rsidRPr="0028259C" w:rsidRDefault="0028259C" w:rsidP="0028259C">
      <w:pPr>
        <w:rPr>
          <w:ins w:id="949" w:author="Muhammad Ghazi Randhawa" w:date="2021-12-22T08:55:00Z"/>
          <w:rFonts w:ascii="Times New Roman" w:eastAsia="Times New Roman" w:hAnsi="Times New Roman" w:cs="Times New Roman"/>
        </w:rPr>
      </w:pPr>
    </w:p>
    <w:p w14:paraId="00236833" w14:textId="77777777" w:rsidR="0028259C" w:rsidRPr="0028259C" w:rsidRDefault="0028259C" w:rsidP="0028259C">
      <w:pPr>
        <w:rPr>
          <w:ins w:id="950" w:author="Muhammad Ghazi Randhawa" w:date="2021-12-22T08:55:00Z"/>
          <w:rFonts w:ascii="Times New Roman" w:eastAsia="Times New Roman" w:hAnsi="Times New Roman" w:cs="Times New Roman"/>
        </w:rPr>
      </w:pPr>
    </w:p>
    <w:p w14:paraId="69612625" w14:textId="77777777" w:rsidR="0028259C" w:rsidRPr="0028259C" w:rsidRDefault="0028259C" w:rsidP="0028259C">
      <w:pPr>
        <w:rPr>
          <w:ins w:id="951" w:author="Muhammad Ghazi Randhawa" w:date="2021-12-22T08:55:00Z"/>
          <w:rFonts w:ascii="Times New Roman" w:eastAsia="Times New Roman" w:hAnsi="Times New Roman" w:cs="Times New Roman"/>
        </w:rPr>
      </w:pPr>
      <w:ins w:id="952" w:author="Muhammad Ghazi Randhawa" w:date="2021-12-22T08:55:00Z">
        <w:r w:rsidRPr="0028259C">
          <w:rPr>
            <w:rFonts w:ascii="Times New Roman" w:eastAsia="Times New Roman" w:hAnsi="Times New Roman" w:cs="Times New Roman"/>
          </w:rPr>
          <w:t>*</w:t>
        </w:r>
        <w:proofErr w:type="gramStart"/>
        <w:r w:rsidRPr="0028259C">
          <w:rPr>
            <w:rFonts w:ascii="Times New Roman" w:eastAsia="Times New Roman" w:hAnsi="Times New Roman" w:cs="Times New Roman"/>
          </w:rPr>
          <w:t>regression</w:t>
        </w:r>
        <w:proofErr w:type="gramEnd"/>
        <w:r w:rsidRPr="0028259C">
          <w:rPr>
            <w:rFonts w:ascii="Times New Roman" w:eastAsia="Times New Roman" w:hAnsi="Times New Roman" w:cs="Times New Roman"/>
          </w:rPr>
          <w:t xml:space="preserve"> of voting pattern and preparedness</w:t>
        </w:r>
      </w:ins>
    </w:p>
    <w:p w14:paraId="4F014D6E" w14:textId="77777777" w:rsidR="0028259C" w:rsidRPr="0028259C" w:rsidRDefault="0028259C" w:rsidP="0028259C">
      <w:pPr>
        <w:rPr>
          <w:ins w:id="953" w:author="Muhammad Ghazi Randhawa" w:date="2021-12-22T08:55:00Z"/>
          <w:rFonts w:ascii="Times New Roman" w:eastAsia="Times New Roman" w:hAnsi="Times New Roman" w:cs="Times New Roman"/>
        </w:rPr>
      </w:pPr>
      <w:ins w:id="954" w:author="Muhammad Ghazi Randhawa" w:date="2021-12-22T08:55:00Z">
        <w:r w:rsidRPr="0028259C">
          <w:rPr>
            <w:rFonts w:ascii="Times New Roman" w:eastAsia="Times New Roman" w:hAnsi="Times New Roman" w:cs="Times New Roman"/>
          </w:rPr>
          <w:t xml:space="preserve">reg </w:t>
        </w:r>
        <w:proofErr w:type="spellStart"/>
        <w:r w:rsidRPr="0028259C">
          <w:rPr>
            <w:rFonts w:ascii="Times New Roman" w:eastAsia="Times New Roman" w:hAnsi="Times New Roman" w:cs="Times New Roman"/>
          </w:rPr>
          <w:t>gwvoteimp</w:t>
        </w:r>
        <w:proofErr w:type="spellEnd"/>
        <w:r w:rsidRPr="0028259C">
          <w:rPr>
            <w:rFonts w:ascii="Times New Roman" w:eastAsia="Times New Roman" w:hAnsi="Times New Roman" w:cs="Times New Roman"/>
          </w:rPr>
          <w:t xml:space="preserve"> preparedness </w:t>
        </w:r>
      </w:ins>
    </w:p>
    <w:p w14:paraId="00046415" w14:textId="77777777" w:rsidR="0028259C" w:rsidRPr="0028259C" w:rsidRDefault="0028259C" w:rsidP="0028259C">
      <w:pPr>
        <w:rPr>
          <w:ins w:id="955" w:author="Muhammad Ghazi Randhawa" w:date="2021-12-22T08:55:00Z"/>
          <w:rFonts w:ascii="Times New Roman" w:eastAsia="Times New Roman" w:hAnsi="Times New Roman" w:cs="Times New Roman"/>
        </w:rPr>
      </w:pPr>
      <w:proofErr w:type="spellStart"/>
      <w:ins w:id="956" w:author="Muhammad Ghazi Randhawa" w:date="2021-12-22T08:55:00Z">
        <w:r w:rsidRPr="0028259C">
          <w:rPr>
            <w:rFonts w:ascii="Times New Roman" w:eastAsia="Times New Roman" w:hAnsi="Times New Roman" w:cs="Times New Roman"/>
          </w:rPr>
          <w:t>eststo</w:t>
        </w:r>
        <w:proofErr w:type="spellEnd"/>
        <w:r w:rsidRPr="0028259C">
          <w:rPr>
            <w:rFonts w:ascii="Times New Roman" w:eastAsia="Times New Roman" w:hAnsi="Times New Roman" w:cs="Times New Roman"/>
          </w:rPr>
          <w:t xml:space="preserve"> reg2a</w:t>
        </w:r>
      </w:ins>
    </w:p>
    <w:p w14:paraId="43803B6B" w14:textId="77777777" w:rsidR="0028259C" w:rsidRPr="0028259C" w:rsidRDefault="0028259C" w:rsidP="0028259C">
      <w:pPr>
        <w:rPr>
          <w:ins w:id="957" w:author="Muhammad Ghazi Randhawa" w:date="2021-12-22T08:55:00Z"/>
          <w:rFonts w:ascii="Times New Roman" w:eastAsia="Times New Roman" w:hAnsi="Times New Roman" w:cs="Times New Roman"/>
        </w:rPr>
      </w:pPr>
    </w:p>
    <w:p w14:paraId="29743DC8" w14:textId="77777777" w:rsidR="0028259C" w:rsidRPr="0028259C" w:rsidRDefault="0028259C" w:rsidP="0028259C">
      <w:pPr>
        <w:rPr>
          <w:ins w:id="958" w:author="Muhammad Ghazi Randhawa" w:date="2021-12-22T08:55:00Z"/>
          <w:rFonts w:ascii="Times New Roman" w:eastAsia="Times New Roman" w:hAnsi="Times New Roman" w:cs="Times New Roman"/>
        </w:rPr>
      </w:pPr>
      <w:ins w:id="959" w:author="Muhammad Ghazi Randhawa" w:date="2021-12-22T08:55:00Z">
        <w:r w:rsidRPr="0028259C">
          <w:rPr>
            <w:rFonts w:ascii="Times New Roman" w:eastAsia="Times New Roman" w:hAnsi="Times New Roman" w:cs="Times New Roman"/>
          </w:rPr>
          <w:t xml:space="preserve">reg </w:t>
        </w:r>
        <w:proofErr w:type="spellStart"/>
        <w:r w:rsidRPr="0028259C">
          <w:rPr>
            <w:rFonts w:ascii="Times New Roman" w:eastAsia="Times New Roman" w:hAnsi="Times New Roman" w:cs="Times New Roman"/>
          </w:rPr>
          <w:t>gwvoteimp</w:t>
        </w:r>
        <w:proofErr w:type="spellEnd"/>
        <w:r w:rsidRPr="0028259C">
          <w:rPr>
            <w:rFonts w:ascii="Times New Roman" w:eastAsia="Times New Roman" w:hAnsi="Times New Roman" w:cs="Times New Roman"/>
          </w:rPr>
          <w:t xml:space="preserve"> vulnerability </w:t>
        </w:r>
      </w:ins>
    </w:p>
    <w:p w14:paraId="6B72F50D" w14:textId="77777777" w:rsidR="0028259C" w:rsidRPr="0028259C" w:rsidRDefault="0028259C" w:rsidP="0028259C">
      <w:pPr>
        <w:rPr>
          <w:ins w:id="960" w:author="Muhammad Ghazi Randhawa" w:date="2021-12-22T08:55:00Z"/>
          <w:rFonts w:ascii="Times New Roman" w:eastAsia="Times New Roman" w:hAnsi="Times New Roman" w:cs="Times New Roman"/>
        </w:rPr>
      </w:pPr>
      <w:proofErr w:type="spellStart"/>
      <w:ins w:id="961" w:author="Muhammad Ghazi Randhawa" w:date="2021-12-22T08:55:00Z">
        <w:r w:rsidRPr="0028259C">
          <w:rPr>
            <w:rFonts w:ascii="Times New Roman" w:eastAsia="Times New Roman" w:hAnsi="Times New Roman" w:cs="Times New Roman"/>
          </w:rPr>
          <w:t>eststo</w:t>
        </w:r>
        <w:proofErr w:type="spellEnd"/>
        <w:r w:rsidRPr="0028259C">
          <w:rPr>
            <w:rFonts w:ascii="Times New Roman" w:eastAsia="Times New Roman" w:hAnsi="Times New Roman" w:cs="Times New Roman"/>
          </w:rPr>
          <w:t xml:space="preserve"> reg2b</w:t>
        </w:r>
      </w:ins>
    </w:p>
    <w:p w14:paraId="342FD3EE" w14:textId="77777777" w:rsidR="0028259C" w:rsidRPr="0028259C" w:rsidRDefault="0028259C" w:rsidP="0028259C">
      <w:pPr>
        <w:rPr>
          <w:ins w:id="962" w:author="Muhammad Ghazi Randhawa" w:date="2021-12-22T08:55:00Z"/>
          <w:rFonts w:ascii="Times New Roman" w:eastAsia="Times New Roman" w:hAnsi="Times New Roman" w:cs="Times New Roman"/>
        </w:rPr>
      </w:pPr>
    </w:p>
    <w:p w14:paraId="29E233FE" w14:textId="77777777" w:rsidR="0028259C" w:rsidRPr="0028259C" w:rsidRDefault="0028259C" w:rsidP="0028259C">
      <w:pPr>
        <w:rPr>
          <w:ins w:id="963" w:author="Muhammad Ghazi Randhawa" w:date="2021-12-22T08:55:00Z"/>
          <w:rFonts w:ascii="Times New Roman" w:eastAsia="Times New Roman" w:hAnsi="Times New Roman" w:cs="Times New Roman"/>
        </w:rPr>
      </w:pPr>
      <w:ins w:id="964" w:author="Muhammad Ghazi Randhawa" w:date="2021-12-22T08:55:00Z">
        <w:r w:rsidRPr="0028259C">
          <w:rPr>
            <w:rFonts w:ascii="Times New Roman" w:eastAsia="Times New Roman" w:hAnsi="Times New Roman" w:cs="Times New Roman"/>
          </w:rPr>
          <w:t xml:space="preserve">reg </w:t>
        </w:r>
        <w:proofErr w:type="spellStart"/>
        <w:r w:rsidRPr="0028259C">
          <w:rPr>
            <w:rFonts w:ascii="Times New Roman" w:eastAsia="Times New Roman" w:hAnsi="Times New Roman" w:cs="Times New Roman"/>
          </w:rPr>
          <w:t>gwvoteimp</w:t>
        </w:r>
        <w:proofErr w:type="spellEnd"/>
        <w:r w:rsidRPr="0028259C">
          <w:rPr>
            <w:rFonts w:ascii="Times New Roman" w:eastAsia="Times New Roman" w:hAnsi="Times New Roman" w:cs="Times New Roman"/>
          </w:rPr>
          <w:t xml:space="preserve"> vulnerability preparedness</w:t>
        </w:r>
      </w:ins>
    </w:p>
    <w:p w14:paraId="65F16BA4" w14:textId="77777777" w:rsidR="0028259C" w:rsidRPr="0028259C" w:rsidRDefault="0028259C" w:rsidP="0028259C">
      <w:pPr>
        <w:rPr>
          <w:ins w:id="965" w:author="Muhammad Ghazi Randhawa" w:date="2021-12-22T08:55:00Z"/>
          <w:rFonts w:ascii="Times New Roman" w:eastAsia="Times New Roman" w:hAnsi="Times New Roman" w:cs="Times New Roman"/>
        </w:rPr>
      </w:pPr>
      <w:proofErr w:type="spellStart"/>
      <w:ins w:id="966" w:author="Muhammad Ghazi Randhawa" w:date="2021-12-22T08:55:00Z">
        <w:r w:rsidRPr="0028259C">
          <w:rPr>
            <w:rFonts w:ascii="Times New Roman" w:eastAsia="Times New Roman" w:hAnsi="Times New Roman" w:cs="Times New Roman"/>
          </w:rPr>
          <w:t>eststo</w:t>
        </w:r>
        <w:proofErr w:type="spellEnd"/>
        <w:r w:rsidRPr="0028259C">
          <w:rPr>
            <w:rFonts w:ascii="Times New Roman" w:eastAsia="Times New Roman" w:hAnsi="Times New Roman" w:cs="Times New Roman"/>
          </w:rPr>
          <w:t xml:space="preserve"> reg2c</w:t>
        </w:r>
      </w:ins>
    </w:p>
    <w:p w14:paraId="79BB60A5" w14:textId="77777777" w:rsidR="0028259C" w:rsidRPr="0028259C" w:rsidRDefault="0028259C" w:rsidP="0028259C">
      <w:pPr>
        <w:rPr>
          <w:ins w:id="967" w:author="Muhammad Ghazi Randhawa" w:date="2021-12-22T08:55:00Z"/>
          <w:rFonts w:ascii="Times New Roman" w:eastAsia="Times New Roman" w:hAnsi="Times New Roman" w:cs="Times New Roman"/>
        </w:rPr>
      </w:pPr>
    </w:p>
    <w:p w14:paraId="247793A1" w14:textId="77777777" w:rsidR="0028259C" w:rsidRPr="0028259C" w:rsidRDefault="0028259C" w:rsidP="0028259C">
      <w:pPr>
        <w:rPr>
          <w:ins w:id="968" w:author="Muhammad Ghazi Randhawa" w:date="2021-12-22T08:55:00Z"/>
          <w:rFonts w:ascii="Times New Roman" w:eastAsia="Times New Roman" w:hAnsi="Times New Roman" w:cs="Times New Roman"/>
        </w:rPr>
      </w:pPr>
      <w:ins w:id="969" w:author="Muhammad Ghazi Randhawa" w:date="2021-12-22T08:55:00Z">
        <w:r w:rsidRPr="0028259C">
          <w:rPr>
            <w:rFonts w:ascii="Times New Roman" w:eastAsia="Times New Roman" w:hAnsi="Times New Roman" w:cs="Times New Roman"/>
          </w:rPr>
          <w:t>*</w:t>
        </w:r>
        <w:proofErr w:type="spellStart"/>
        <w:r w:rsidRPr="0028259C">
          <w:rPr>
            <w:rFonts w:ascii="Times New Roman" w:eastAsia="Times New Roman" w:hAnsi="Times New Roman" w:cs="Times New Roman"/>
          </w:rPr>
          <w:t>esttab</w:t>
        </w:r>
        <w:proofErr w:type="spellEnd"/>
        <w:r w:rsidRPr="0028259C">
          <w:rPr>
            <w:rFonts w:ascii="Times New Roman" w:eastAsia="Times New Roman" w:hAnsi="Times New Roman" w:cs="Times New Roman"/>
          </w:rPr>
          <w:t xml:space="preserve"> reg2a reg2b reg2c using "$output/voter.rtf", </w:t>
        </w:r>
        <w:proofErr w:type="spellStart"/>
        <w:proofErr w:type="gramStart"/>
        <w:r w:rsidRPr="0028259C">
          <w:rPr>
            <w:rFonts w:ascii="Times New Roman" w:eastAsia="Times New Roman" w:hAnsi="Times New Roman" w:cs="Times New Roman"/>
          </w:rPr>
          <w:t>mtitles</w:t>
        </w:r>
        <w:proofErr w:type="spellEnd"/>
        <w:r w:rsidRPr="0028259C">
          <w:rPr>
            <w:rFonts w:ascii="Times New Roman" w:eastAsia="Times New Roman" w:hAnsi="Times New Roman" w:cs="Times New Roman"/>
          </w:rPr>
          <w:t>(</w:t>
        </w:r>
        <w:proofErr w:type="gramEnd"/>
        <w:r w:rsidRPr="0028259C">
          <w:rPr>
            <w:rFonts w:ascii="Times New Roman" w:eastAsia="Times New Roman" w:hAnsi="Times New Roman" w:cs="Times New Roman"/>
          </w:rPr>
          <w:t>"Vulnerability" "Preparedness" "vulnerability and Preparedness") stats(N r2 F, labels("Observations" "R-squared" "F-stat"))</w:t>
        </w:r>
      </w:ins>
    </w:p>
    <w:p w14:paraId="1A673A5E" w14:textId="77777777" w:rsidR="0028259C" w:rsidRPr="0028259C" w:rsidRDefault="0028259C" w:rsidP="0028259C">
      <w:pPr>
        <w:rPr>
          <w:ins w:id="970" w:author="Muhammad Ghazi Randhawa" w:date="2021-12-22T08:55:00Z"/>
          <w:rFonts w:ascii="Times New Roman" w:eastAsia="Times New Roman" w:hAnsi="Times New Roman" w:cs="Times New Roman"/>
        </w:rPr>
      </w:pPr>
    </w:p>
    <w:p w14:paraId="0536E871" w14:textId="77777777" w:rsidR="0028259C" w:rsidRPr="0028259C" w:rsidRDefault="0028259C" w:rsidP="0028259C">
      <w:pPr>
        <w:rPr>
          <w:ins w:id="971" w:author="Muhammad Ghazi Randhawa" w:date="2021-12-22T08:55:00Z"/>
          <w:rFonts w:ascii="Times New Roman" w:eastAsia="Times New Roman" w:hAnsi="Times New Roman" w:cs="Times New Roman"/>
        </w:rPr>
      </w:pPr>
    </w:p>
    <w:p w14:paraId="267FE4AF" w14:textId="77777777" w:rsidR="0028259C" w:rsidRPr="0028259C" w:rsidRDefault="0028259C" w:rsidP="0028259C">
      <w:pPr>
        <w:rPr>
          <w:ins w:id="972" w:author="Muhammad Ghazi Randhawa" w:date="2021-12-22T08:55:00Z"/>
          <w:rFonts w:ascii="Times New Roman" w:eastAsia="Times New Roman" w:hAnsi="Times New Roman" w:cs="Times New Roman"/>
        </w:rPr>
      </w:pPr>
      <w:ins w:id="973" w:author="Muhammad Ghazi Randhawa" w:date="2021-12-22T08:55:00Z">
        <w:r w:rsidRPr="0028259C">
          <w:rPr>
            <w:rFonts w:ascii="Times New Roman" w:eastAsia="Times New Roman" w:hAnsi="Times New Roman" w:cs="Times New Roman"/>
          </w:rPr>
          <w:t>*</w:t>
        </w:r>
        <w:proofErr w:type="gramStart"/>
        <w:r w:rsidRPr="0028259C">
          <w:rPr>
            <w:rFonts w:ascii="Times New Roman" w:eastAsia="Times New Roman" w:hAnsi="Times New Roman" w:cs="Times New Roman"/>
          </w:rPr>
          <w:t>regression</w:t>
        </w:r>
        <w:proofErr w:type="gramEnd"/>
        <w:r w:rsidRPr="0028259C">
          <w:rPr>
            <w:rFonts w:ascii="Times New Roman" w:eastAsia="Times New Roman" w:hAnsi="Times New Roman" w:cs="Times New Roman"/>
          </w:rPr>
          <w:t xml:space="preserve"> of timing of CC on vulnerability and preparedness</w:t>
        </w:r>
      </w:ins>
    </w:p>
    <w:p w14:paraId="1374D8CE" w14:textId="77777777" w:rsidR="0028259C" w:rsidRPr="0028259C" w:rsidRDefault="0028259C" w:rsidP="0028259C">
      <w:pPr>
        <w:rPr>
          <w:ins w:id="974" w:author="Muhammad Ghazi Randhawa" w:date="2021-12-22T08:55:00Z"/>
          <w:rFonts w:ascii="Times New Roman" w:eastAsia="Times New Roman" w:hAnsi="Times New Roman" w:cs="Times New Roman"/>
        </w:rPr>
      </w:pPr>
      <w:ins w:id="975" w:author="Muhammad Ghazi Randhawa" w:date="2021-12-22T08:55:00Z">
        <w:r w:rsidRPr="0028259C">
          <w:rPr>
            <w:rFonts w:ascii="Times New Roman" w:eastAsia="Times New Roman" w:hAnsi="Times New Roman" w:cs="Times New Roman"/>
          </w:rPr>
          <w:t>reg timing preparedness</w:t>
        </w:r>
      </w:ins>
    </w:p>
    <w:p w14:paraId="04AE1867" w14:textId="77777777" w:rsidR="0028259C" w:rsidRPr="0028259C" w:rsidRDefault="0028259C" w:rsidP="0028259C">
      <w:pPr>
        <w:rPr>
          <w:ins w:id="976" w:author="Muhammad Ghazi Randhawa" w:date="2021-12-22T08:55:00Z"/>
          <w:rFonts w:ascii="Times New Roman" w:eastAsia="Times New Roman" w:hAnsi="Times New Roman" w:cs="Times New Roman"/>
        </w:rPr>
      </w:pPr>
      <w:proofErr w:type="spellStart"/>
      <w:ins w:id="977" w:author="Muhammad Ghazi Randhawa" w:date="2021-12-22T08:55:00Z">
        <w:r w:rsidRPr="0028259C">
          <w:rPr>
            <w:rFonts w:ascii="Times New Roman" w:eastAsia="Times New Roman" w:hAnsi="Times New Roman" w:cs="Times New Roman"/>
          </w:rPr>
          <w:t>eststo</w:t>
        </w:r>
        <w:proofErr w:type="spellEnd"/>
        <w:r w:rsidRPr="0028259C">
          <w:rPr>
            <w:rFonts w:ascii="Times New Roman" w:eastAsia="Times New Roman" w:hAnsi="Times New Roman" w:cs="Times New Roman"/>
          </w:rPr>
          <w:t xml:space="preserve"> reg3a</w:t>
        </w:r>
      </w:ins>
    </w:p>
    <w:p w14:paraId="25EAD86C" w14:textId="77777777" w:rsidR="0028259C" w:rsidRPr="0028259C" w:rsidRDefault="0028259C" w:rsidP="0028259C">
      <w:pPr>
        <w:rPr>
          <w:ins w:id="978" w:author="Muhammad Ghazi Randhawa" w:date="2021-12-22T08:55:00Z"/>
          <w:rFonts w:ascii="Times New Roman" w:eastAsia="Times New Roman" w:hAnsi="Times New Roman" w:cs="Times New Roman"/>
        </w:rPr>
      </w:pPr>
    </w:p>
    <w:p w14:paraId="3D7D7922" w14:textId="77777777" w:rsidR="0028259C" w:rsidRPr="0028259C" w:rsidRDefault="0028259C" w:rsidP="0028259C">
      <w:pPr>
        <w:rPr>
          <w:ins w:id="979" w:author="Muhammad Ghazi Randhawa" w:date="2021-12-22T08:55:00Z"/>
          <w:rFonts w:ascii="Times New Roman" w:eastAsia="Times New Roman" w:hAnsi="Times New Roman" w:cs="Times New Roman"/>
        </w:rPr>
      </w:pPr>
      <w:ins w:id="980" w:author="Muhammad Ghazi Randhawa" w:date="2021-12-22T08:55:00Z">
        <w:r w:rsidRPr="0028259C">
          <w:rPr>
            <w:rFonts w:ascii="Times New Roman" w:eastAsia="Times New Roman" w:hAnsi="Times New Roman" w:cs="Times New Roman"/>
          </w:rPr>
          <w:t>reg timing vulnerability</w:t>
        </w:r>
      </w:ins>
    </w:p>
    <w:p w14:paraId="119CD549" w14:textId="77777777" w:rsidR="0028259C" w:rsidRPr="0028259C" w:rsidRDefault="0028259C" w:rsidP="0028259C">
      <w:pPr>
        <w:rPr>
          <w:ins w:id="981" w:author="Muhammad Ghazi Randhawa" w:date="2021-12-22T08:55:00Z"/>
          <w:rFonts w:ascii="Times New Roman" w:eastAsia="Times New Roman" w:hAnsi="Times New Roman" w:cs="Times New Roman"/>
        </w:rPr>
      </w:pPr>
      <w:proofErr w:type="spellStart"/>
      <w:ins w:id="982" w:author="Muhammad Ghazi Randhawa" w:date="2021-12-22T08:55:00Z">
        <w:r w:rsidRPr="0028259C">
          <w:rPr>
            <w:rFonts w:ascii="Times New Roman" w:eastAsia="Times New Roman" w:hAnsi="Times New Roman" w:cs="Times New Roman"/>
          </w:rPr>
          <w:t>eststo</w:t>
        </w:r>
        <w:proofErr w:type="spellEnd"/>
        <w:r w:rsidRPr="0028259C">
          <w:rPr>
            <w:rFonts w:ascii="Times New Roman" w:eastAsia="Times New Roman" w:hAnsi="Times New Roman" w:cs="Times New Roman"/>
          </w:rPr>
          <w:t xml:space="preserve"> reg3b</w:t>
        </w:r>
      </w:ins>
    </w:p>
    <w:p w14:paraId="48AF1362" w14:textId="77777777" w:rsidR="0028259C" w:rsidRPr="0028259C" w:rsidRDefault="0028259C" w:rsidP="0028259C">
      <w:pPr>
        <w:rPr>
          <w:ins w:id="983" w:author="Muhammad Ghazi Randhawa" w:date="2021-12-22T08:55:00Z"/>
          <w:rFonts w:ascii="Times New Roman" w:eastAsia="Times New Roman" w:hAnsi="Times New Roman" w:cs="Times New Roman"/>
        </w:rPr>
      </w:pPr>
    </w:p>
    <w:p w14:paraId="7F876379" w14:textId="77777777" w:rsidR="0028259C" w:rsidRPr="0028259C" w:rsidRDefault="0028259C" w:rsidP="0028259C">
      <w:pPr>
        <w:rPr>
          <w:ins w:id="984" w:author="Muhammad Ghazi Randhawa" w:date="2021-12-22T08:55:00Z"/>
          <w:rFonts w:ascii="Times New Roman" w:eastAsia="Times New Roman" w:hAnsi="Times New Roman" w:cs="Times New Roman"/>
        </w:rPr>
      </w:pPr>
      <w:ins w:id="985" w:author="Muhammad Ghazi Randhawa" w:date="2021-12-22T08:55:00Z">
        <w:r w:rsidRPr="0028259C">
          <w:rPr>
            <w:rFonts w:ascii="Times New Roman" w:eastAsia="Times New Roman" w:hAnsi="Times New Roman" w:cs="Times New Roman"/>
          </w:rPr>
          <w:t>reg timing vulnerability preparedness</w:t>
        </w:r>
      </w:ins>
    </w:p>
    <w:p w14:paraId="0800271A" w14:textId="77777777" w:rsidR="0028259C" w:rsidRPr="0028259C" w:rsidRDefault="0028259C" w:rsidP="0028259C">
      <w:pPr>
        <w:rPr>
          <w:ins w:id="986" w:author="Muhammad Ghazi Randhawa" w:date="2021-12-22T08:55:00Z"/>
          <w:rFonts w:ascii="Times New Roman" w:eastAsia="Times New Roman" w:hAnsi="Times New Roman" w:cs="Times New Roman"/>
        </w:rPr>
      </w:pPr>
      <w:proofErr w:type="spellStart"/>
      <w:ins w:id="987" w:author="Muhammad Ghazi Randhawa" w:date="2021-12-22T08:55:00Z">
        <w:r w:rsidRPr="0028259C">
          <w:rPr>
            <w:rFonts w:ascii="Times New Roman" w:eastAsia="Times New Roman" w:hAnsi="Times New Roman" w:cs="Times New Roman"/>
          </w:rPr>
          <w:t>eststo</w:t>
        </w:r>
        <w:proofErr w:type="spellEnd"/>
        <w:r w:rsidRPr="0028259C">
          <w:rPr>
            <w:rFonts w:ascii="Times New Roman" w:eastAsia="Times New Roman" w:hAnsi="Times New Roman" w:cs="Times New Roman"/>
          </w:rPr>
          <w:t xml:space="preserve"> reg3c</w:t>
        </w:r>
      </w:ins>
    </w:p>
    <w:p w14:paraId="08E8B397" w14:textId="77777777" w:rsidR="0028259C" w:rsidRPr="0028259C" w:rsidRDefault="0028259C" w:rsidP="0028259C">
      <w:pPr>
        <w:rPr>
          <w:ins w:id="988" w:author="Muhammad Ghazi Randhawa" w:date="2021-12-22T08:55:00Z"/>
          <w:rFonts w:ascii="Times New Roman" w:eastAsia="Times New Roman" w:hAnsi="Times New Roman" w:cs="Times New Roman"/>
        </w:rPr>
      </w:pPr>
    </w:p>
    <w:p w14:paraId="623E6299" w14:textId="77777777" w:rsidR="0028259C" w:rsidRPr="0028259C" w:rsidRDefault="0028259C" w:rsidP="0028259C">
      <w:pPr>
        <w:rPr>
          <w:ins w:id="989" w:author="Muhammad Ghazi Randhawa" w:date="2021-12-22T08:55:00Z"/>
          <w:rFonts w:ascii="Times New Roman" w:eastAsia="Times New Roman" w:hAnsi="Times New Roman" w:cs="Times New Roman"/>
        </w:rPr>
      </w:pPr>
    </w:p>
    <w:p w14:paraId="0E597102" w14:textId="77777777" w:rsidR="0028259C" w:rsidRPr="0028259C" w:rsidRDefault="0028259C" w:rsidP="0028259C">
      <w:pPr>
        <w:rPr>
          <w:ins w:id="990" w:author="Muhammad Ghazi Randhawa" w:date="2021-12-22T08:55:00Z"/>
          <w:rFonts w:ascii="Times New Roman" w:eastAsia="Times New Roman" w:hAnsi="Times New Roman" w:cs="Times New Roman"/>
        </w:rPr>
      </w:pPr>
      <w:ins w:id="991" w:author="Muhammad Ghazi Randhawa" w:date="2021-12-22T08:55:00Z">
        <w:r w:rsidRPr="0028259C">
          <w:rPr>
            <w:rFonts w:ascii="Times New Roman" w:eastAsia="Times New Roman" w:hAnsi="Times New Roman" w:cs="Times New Roman"/>
          </w:rPr>
          <w:lastRenderedPageBreak/>
          <w:t>*</w:t>
        </w:r>
        <w:proofErr w:type="spellStart"/>
        <w:r w:rsidRPr="0028259C">
          <w:rPr>
            <w:rFonts w:ascii="Times New Roman" w:eastAsia="Times New Roman" w:hAnsi="Times New Roman" w:cs="Times New Roman"/>
          </w:rPr>
          <w:t>esttab</w:t>
        </w:r>
        <w:proofErr w:type="spellEnd"/>
        <w:r w:rsidRPr="0028259C">
          <w:rPr>
            <w:rFonts w:ascii="Times New Roman" w:eastAsia="Times New Roman" w:hAnsi="Times New Roman" w:cs="Times New Roman"/>
          </w:rPr>
          <w:t xml:space="preserve"> reg3a reg3b reg3c using "$output/Climate_change.rtf", </w:t>
        </w:r>
        <w:proofErr w:type="spellStart"/>
        <w:proofErr w:type="gramStart"/>
        <w:r w:rsidRPr="0028259C">
          <w:rPr>
            <w:rFonts w:ascii="Times New Roman" w:eastAsia="Times New Roman" w:hAnsi="Times New Roman" w:cs="Times New Roman"/>
          </w:rPr>
          <w:t>mtitles</w:t>
        </w:r>
        <w:proofErr w:type="spellEnd"/>
        <w:r w:rsidRPr="0028259C">
          <w:rPr>
            <w:rFonts w:ascii="Times New Roman" w:eastAsia="Times New Roman" w:hAnsi="Times New Roman" w:cs="Times New Roman"/>
          </w:rPr>
          <w:t>(</w:t>
        </w:r>
        <w:proofErr w:type="gramEnd"/>
        <w:r w:rsidRPr="0028259C">
          <w:rPr>
            <w:rFonts w:ascii="Times New Roman" w:eastAsia="Times New Roman" w:hAnsi="Times New Roman" w:cs="Times New Roman"/>
          </w:rPr>
          <w:t>"Vulnerability" "Preparedness" "vulnerability and Preparedness") stats(N r2 F, labels("Observations" "R-squared" "F-stat"))</w:t>
        </w:r>
      </w:ins>
    </w:p>
    <w:p w14:paraId="18512302" w14:textId="77777777" w:rsidR="0028259C" w:rsidRPr="0028259C" w:rsidRDefault="0028259C" w:rsidP="0028259C">
      <w:pPr>
        <w:rPr>
          <w:ins w:id="992" w:author="Muhammad Ghazi Randhawa" w:date="2021-12-22T08:55:00Z"/>
          <w:rFonts w:ascii="Times New Roman" w:eastAsia="Times New Roman" w:hAnsi="Times New Roman" w:cs="Times New Roman"/>
        </w:rPr>
      </w:pPr>
    </w:p>
    <w:p w14:paraId="1E5AF13C" w14:textId="77777777" w:rsidR="0028259C" w:rsidRPr="00F0742C" w:rsidRDefault="0028259C" w:rsidP="00F0742C">
      <w:pPr>
        <w:rPr>
          <w:ins w:id="993" w:author="Muhammad Ghazi Randhawa" w:date="2021-12-22T08:51:00Z"/>
          <w:rFonts w:ascii="Times New Roman" w:eastAsia="Times New Roman" w:hAnsi="Times New Roman" w:cs="Times New Roman"/>
        </w:rPr>
      </w:pPr>
    </w:p>
    <w:p w14:paraId="131BE96C" w14:textId="77777777" w:rsidR="00F0742C" w:rsidRPr="00CA45E5" w:rsidRDefault="00F0742C" w:rsidP="00CA45E5">
      <w:pPr>
        <w:jc w:val="both"/>
        <w:rPr>
          <w:rFonts w:ascii="Times New Roman" w:hAnsi="Times New Roman" w:cs="Times New Roman"/>
          <w:b/>
        </w:rPr>
      </w:pPr>
    </w:p>
    <w:sectPr w:rsidR="00F0742C" w:rsidRPr="00CA45E5" w:rsidSect="00C901A4">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D1987" w14:textId="77777777" w:rsidR="00585C54" w:rsidRDefault="00585C54" w:rsidP="00850418">
      <w:r>
        <w:separator/>
      </w:r>
    </w:p>
  </w:endnote>
  <w:endnote w:type="continuationSeparator" w:id="0">
    <w:p w14:paraId="6059D3FF" w14:textId="77777777" w:rsidR="00585C54" w:rsidRDefault="00585C54" w:rsidP="00850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75532" w14:textId="77777777" w:rsidR="00850418" w:rsidRDefault="00850418" w:rsidP="00240B6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6E433E2" w14:textId="77777777" w:rsidR="00850418" w:rsidRDefault="008504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9CA87" w14:textId="77777777" w:rsidR="00850418" w:rsidRDefault="00850418" w:rsidP="00240B6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B513C">
      <w:rPr>
        <w:rStyle w:val="PageNumber"/>
        <w:noProof/>
      </w:rPr>
      <w:t>1</w:t>
    </w:r>
    <w:r>
      <w:rPr>
        <w:rStyle w:val="PageNumber"/>
      </w:rPr>
      <w:fldChar w:fldCharType="end"/>
    </w:r>
  </w:p>
  <w:p w14:paraId="301CBEA0" w14:textId="77777777" w:rsidR="00850418" w:rsidRDefault="008504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8A35E" w14:textId="77777777" w:rsidR="00585C54" w:rsidRDefault="00585C54" w:rsidP="00850418">
      <w:r>
        <w:separator/>
      </w:r>
    </w:p>
  </w:footnote>
  <w:footnote w:type="continuationSeparator" w:id="0">
    <w:p w14:paraId="5D56664A" w14:textId="77777777" w:rsidR="00585C54" w:rsidRDefault="00585C54" w:rsidP="008504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A51E3"/>
    <w:multiLevelType w:val="hybridMultilevel"/>
    <w:tmpl w:val="9020B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1F3994"/>
    <w:multiLevelType w:val="hybridMultilevel"/>
    <w:tmpl w:val="4AF4EBAA"/>
    <w:lvl w:ilvl="0" w:tplc="04090001">
      <w:start w:val="1"/>
      <w:numFmt w:val="bullet"/>
      <w:lvlText w:val=""/>
      <w:lvlJc w:val="left"/>
      <w:pPr>
        <w:ind w:left="720" w:hanging="360"/>
      </w:pPr>
      <w:rPr>
        <w:rFonts w:ascii="Symbol" w:hAnsi="Symbol" w:hint="default"/>
      </w:rPr>
    </w:lvl>
    <w:lvl w:ilvl="1" w:tplc="888CEF38">
      <w:start w:val="1"/>
      <w:numFmt w:val="decimal"/>
      <w:lvlText w:val="%2)"/>
      <w:lvlJc w:val="left"/>
      <w:pPr>
        <w:ind w:left="1440" w:hanging="360"/>
      </w:pPr>
      <w:rPr>
        <w:rFonts w:ascii="Times New Roman" w:eastAsiaTheme="minorEastAsia" w:hAnsi="Times New Roman" w:cs="Times New Roman"/>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6C60FF"/>
    <w:multiLevelType w:val="hybridMultilevel"/>
    <w:tmpl w:val="E7541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AA70F8"/>
    <w:multiLevelType w:val="hybridMultilevel"/>
    <w:tmpl w:val="6D7211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D160C2"/>
    <w:multiLevelType w:val="hybridMultilevel"/>
    <w:tmpl w:val="6B7AB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hammad Ghazi Randhawa">
    <w15:presenceInfo w15:providerId="AD" w15:userId="S::mrandha1@swarthmore.edu::e48bf367-5cd4-4084-83e2-7c85ff291e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trackRevisions/>
  <w:documentProtection w:edit="trackedChanges" w:enforcement="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91B"/>
    <w:rsid w:val="000022CB"/>
    <w:rsid w:val="00037B0C"/>
    <w:rsid w:val="000725C4"/>
    <w:rsid w:val="000765F6"/>
    <w:rsid w:val="0009104C"/>
    <w:rsid w:val="000D2EFC"/>
    <w:rsid w:val="000F479B"/>
    <w:rsid w:val="00146FCE"/>
    <w:rsid w:val="001E0D29"/>
    <w:rsid w:val="001E0E28"/>
    <w:rsid w:val="001F384B"/>
    <w:rsid w:val="001F4835"/>
    <w:rsid w:val="001F7B20"/>
    <w:rsid w:val="002010A0"/>
    <w:rsid w:val="00220543"/>
    <w:rsid w:val="00262458"/>
    <w:rsid w:val="002719B4"/>
    <w:rsid w:val="0028259C"/>
    <w:rsid w:val="002B1545"/>
    <w:rsid w:val="002B3CEA"/>
    <w:rsid w:val="0036531E"/>
    <w:rsid w:val="00365537"/>
    <w:rsid w:val="003656E2"/>
    <w:rsid w:val="003A4439"/>
    <w:rsid w:val="003C25A4"/>
    <w:rsid w:val="003E5DE9"/>
    <w:rsid w:val="00402CAC"/>
    <w:rsid w:val="004137CB"/>
    <w:rsid w:val="00433506"/>
    <w:rsid w:val="004A79E0"/>
    <w:rsid w:val="004E06AB"/>
    <w:rsid w:val="00500071"/>
    <w:rsid w:val="00501368"/>
    <w:rsid w:val="005264D6"/>
    <w:rsid w:val="005330EE"/>
    <w:rsid w:val="00541367"/>
    <w:rsid w:val="00565C60"/>
    <w:rsid w:val="00572ED5"/>
    <w:rsid w:val="00582DBD"/>
    <w:rsid w:val="00585C54"/>
    <w:rsid w:val="005A2E4F"/>
    <w:rsid w:val="005C5466"/>
    <w:rsid w:val="0061209C"/>
    <w:rsid w:val="006217CB"/>
    <w:rsid w:val="0062339F"/>
    <w:rsid w:val="00636186"/>
    <w:rsid w:val="006449C8"/>
    <w:rsid w:val="006530A4"/>
    <w:rsid w:val="0065541C"/>
    <w:rsid w:val="00676FE4"/>
    <w:rsid w:val="006865CF"/>
    <w:rsid w:val="0070494E"/>
    <w:rsid w:val="00705AFA"/>
    <w:rsid w:val="007101AF"/>
    <w:rsid w:val="00742A5A"/>
    <w:rsid w:val="00747D1E"/>
    <w:rsid w:val="007748CD"/>
    <w:rsid w:val="00781F73"/>
    <w:rsid w:val="0079105D"/>
    <w:rsid w:val="0079384D"/>
    <w:rsid w:val="007942D8"/>
    <w:rsid w:val="00797436"/>
    <w:rsid w:val="00804160"/>
    <w:rsid w:val="00804DFF"/>
    <w:rsid w:val="00835617"/>
    <w:rsid w:val="00846210"/>
    <w:rsid w:val="00850418"/>
    <w:rsid w:val="008560B4"/>
    <w:rsid w:val="0087357A"/>
    <w:rsid w:val="0087791B"/>
    <w:rsid w:val="00881D25"/>
    <w:rsid w:val="008923BB"/>
    <w:rsid w:val="008D2D09"/>
    <w:rsid w:val="009013DB"/>
    <w:rsid w:val="009059B3"/>
    <w:rsid w:val="009915F9"/>
    <w:rsid w:val="00996955"/>
    <w:rsid w:val="00A11C21"/>
    <w:rsid w:val="00AA3228"/>
    <w:rsid w:val="00AA3F80"/>
    <w:rsid w:val="00AA52D4"/>
    <w:rsid w:val="00AF0210"/>
    <w:rsid w:val="00B23EE6"/>
    <w:rsid w:val="00B90FE6"/>
    <w:rsid w:val="00B94412"/>
    <w:rsid w:val="00BB57E7"/>
    <w:rsid w:val="00C0773D"/>
    <w:rsid w:val="00C174D1"/>
    <w:rsid w:val="00C21975"/>
    <w:rsid w:val="00C54238"/>
    <w:rsid w:val="00C57C60"/>
    <w:rsid w:val="00C80EC3"/>
    <w:rsid w:val="00C901A4"/>
    <w:rsid w:val="00C90EE2"/>
    <w:rsid w:val="00C92AC4"/>
    <w:rsid w:val="00C97992"/>
    <w:rsid w:val="00CA45E5"/>
    <w:rsid w:val="00CB0A9D"/>
    <w:rsid w:val="00CB3CEE"/>
    <w:rsid w:val="00CF2D9C"/>
    <w:rsid w:val="00CF3AC9"/>
    <w:rsid w:val="00D507F7"/>
    <w:rsid w:val="00D87C38"/>
    <w:rsid w:val="00DA54A5"/>
    <w:rsid w:val="00DB1B86"/>
    <w:rsid w:val="00DB5039"/>
    <w:rsid w:val="00DB7023"/>
    <w:rsid w:val="00DC6816"/>
    <w:rsid w:val="00E0097F"/>
    <w:rsid w:val="00E17185"/>
    <w:rsid w:val="00E174AB"/>
    <w:rsid w:val="00E3388C"/>
    <w:rsid w:val="00E50891"/>
    <w:rsid w:val="00EF10A7"/>
    <w:rsid w:val="00F0742C"/>
    <w:rsid w:val="00F1139D"/>
    <w:rsid w:val="00F11FE7"/>
    <w:rsid w:val="00F26EFE"/>
    <w:rsid w:val="00F515B9"/>
    <w:rsid w:val="00F91BE2"/>
    <w:rsid w:val="00FA78B2"/>
    <w:rsid w:val="00FB513C"/>
    <w:rsid w:val="00FC60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EA332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AFA"/>
    <w:pPr>
      <w:ind w:left="720"/>
      <w:contextualSpacing/>
    </w:pPr>
  </w:style>
  <w:style w:type="character" w:styleId="Hyperlink">
    <w:name w:val="Hyperlink"/>
    <w:basedOn w:val="DefaultParagraphFont"/>
    <w:uiPriority w:val="99"/>
    <w:unhideWhenUsed/>
    <w:rsid w:val="008D2D09"/>
    <w:rPr>
      <w:color w:val="0000FF"/>
      <w:u w:val="single"/>
    </w:rPr>
  </w:style>
  <w:style w:type="paragraph" w:styleId="Footer">
    <w:name w:val="footer"/>
    <w:basedOn w:val="Normal"/>
    <w:link w:val="FooterChar"/>
    <w:uiPriority w:val="99"/>
    <w:unhideWhenUsed/>
    <w:rsid w:val="00850418"/>
    <w:pPr>
      <w:tabs>
        <w:tab w:val="center" w:pos="4680"/>
        <w:tab w:val="right" w:pos="9360"/>
      </w:tabs>
    </w:pPr>
  </w:style>
  <w:style w:type="character" w:customStyle="1" w:styleId="FooterChar">
    <w:name w:val="Footer Char"/>
    <w:basedOn w:val="DefaultParagraphFont"/>
    <w:link w:val="Footer"/>
    <w:uiPriority w:val="99"/>
    <w:rsid w:val="00850418"/>
  </w:style>
  <w:style w:type="character" w:styleId="PageNumber">
    <w:name w:val="page number"/>
    <w:basedOn w:val="DefaultParagraphFont"/>
    <w:uiPriority w:val="99"/>
    <w:semiHidden/>
    <w:unhideWhenUsed/>
    <w:rsid w:val="00850418"/>
  </w:style>
  <w:style w:type="paragraph" w:styleId="Revision">
    <w:name w:val="Revision"/>
    <w:hidden/>
    <w:uiPriority w:val="99"/>
    <w:semiHidden/>
    <w:rsid w:val="009013DB"/>
  </w:style>
  <w:style w:type="character" w:styleId="Emphasis">
    <w:name w:val="Emphasis"/>
    <w:basedOn w:val="DefaultParagraphFont"/>
    <w:uiPriority w:val="20"/>
    <w:qFormat/>
    <w:rsid w:val="00F0742C"/>
    <w:rPr>
      <w:i/>
      <w:iCs/>
    </w:rPr>
  </w:style>
  <w:style w:type="character" w:styleId="UnresolvedMention">
    <w:name w:val="Unresolved Mention"/>
    <w:basedOn w:val="DefaultParagraphFont"/>
    <w:uiPriority w:val="99"/>
    <w:rsid w:val="002825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9486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1980</Words>
  <Characters>11290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Orloff</dc:creator>
  <cp:keywords/>
  <dc:description/>
  <cp:lastModifiedBy>Muhammad Ghazi Randhawa</cp:lastModifiedBy>
  <cp:revision>3</cp:revision>
  <dcterms:created xsi:type="dcterms:W3CDTF">2021-12-22T14:56:00Z</dcterms:created>
  <dcterms:modified xsi:type="dcterms:W3CDTF">2021-12-22T14:56:00Z</dcterms:modified>
</cp:coreProperties>
</file>